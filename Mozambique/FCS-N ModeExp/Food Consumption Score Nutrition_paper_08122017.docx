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B7F" w:rsidRPr="00384A36" w:rsidRDefault="00817B7F" w:rsidP="0007508A">
      <w:pPr>
        <w:jc w:val="center"/>
        <w:rPr>
          <w:b/>
          <w:sz w:val="24"/>
        </w:rPr>
      </w:pPr>
      <w:r w:rsidRPr="00384A36">
        <w:rPr>
          <w:b/>
          <w:sz w:val="24"/>
        </w:rPr>
        <w:t>Food Consumption Score Nutrition</w:t>
      </w:r>
    </w:p>
    <w:p w:rsidR="00817B7F" w:rsidRPr="00473192" w:rsidRDefault="00473192" w:rsidP="00F67BF7">
      <w:pPr>
        <w:jc w:val="both"/>
        <w:rPr>
          <w:b/>
        </w:rPr>
      </w:pPr>
      <w:r w:rsidRPr="00473192">
        <w:rPr>
          <w:b/>
        </w:rPr>
        <w:t>Design</w:t>
      </w:r>
    </w:p>
    <w:p w:rsidR="007E7B01" w:rsidRDefault="00817B7F" w:rsidP="007E7B01">
      <w:pPr>
        <w:jc w:val="both"/>
      </w:pPr>
      <w:r>
        <w:t xml:space="preserve">WFP </w:t>
      </w:r>
      <w:r w:rsidR="00F67BF7">
        <w:t>sought</w:t>
      </w:r>
      <w:r>
        <w:t xml:space="preserve"> to test the feasibility of collecting </w:t>
      </w:r>
      <w:r w:rsidR="00690FE7">
        <w:t xml:space="preserve">the </w:t>
      </w:r>
      <w:r w:rsidR="007D26C4">
        <w:t>Food Consumption Score-Nutrition (</w:t>
      </w:r>
      <w:r>
        <w:t>FCS-N</w:t>
      </w:r>
      <w:r w:rsidR="007D26C4">
        <w:t>)</w:t>
      </w:r>
      <w:r>
        <w:t xml:space="preserve"> </w:t>
      </w:r>
      <w:r w:rsidR="00690FE7">
        <w:t xml:space="preserve">indicator </w:t>
      </w:r>
      <w:r>
        <w:t>through SMS</w:t>
      </w:r>
      <w:r w:rsidR="00F67BF7">
        <w:t xml:space="preserve"> (text messages)</w:t>
      </w:r>
      <w:r>
        <w:t xml:space="preserve">. While </w:t>
      </w:r>
      <w:r w:rsidR="00690FE7">
        <w:t xml:space="preserve">the standard </w:t>
      </w:r>
      <w:r>
        <w:t xml:space="preserve">FCS-N has a </w:t>
      </w:r>
      <w:r w:rsidR="00A9664D">
        <w:t>seven</w:t>
      </w:r>
      <w:r>
        <w:t xml:space="preserve">-day recall period, WFP </w:t>
      </w:r>
      <w:r w:rsidR="00F67BF7">
        <w:t>tested</w:t>
      </w:r>
      <w:r>
        <w:t xml:space="preserve"> if respondents are able to </w:t>
      </w:r>
      <w:r w:rsidR="00F67BF7">
        <w:t>better recall what they consumed</w:t>
      </w:r>
      <w:r>
        <w:t xml:space="preserve"> when asked about what they ate in the last 24 hours</w:t>
      </w:r>
      <w:r w:rsidR="00F67BF7">
        <w:t xml:space="preserve"> </w:t>
      </w:r>
      <w:r>
        <w:t xml:space="preserve">every day for </w:t>
      </w:r>
      <w:r w:rsidR="00A9664D">
        <w:t>seven</w:t>
      </w:r>
      <w:r>
        <w:t xml:space="preserve"> </w:t>
      </w:r>
      <w:r w:rsidR="00F67BF7">
        <w:t xml:space="preserve">consecutive </w:t>
      </w:r>
      <w:r>
        <w:t xml:space="preserve">days. The survey </w:t>
      </w:r>
      <w:r w:rsidR="00F67BF7">
        <w:t xml:space="preserve">was </w:t>
      </w:r>
      <w:r>
        <w:t>administered to a panel of respondents</w:t>
      </w:r>
      <w:r w:rsidR="007E7B01">
        <w:t>.</w:t>
      </w:r>
      <w:r>
        <w:t xml:space="preserve"> </w:t>
      </w:r>
      <w:r w:rsidR="007E7B01">
        <w:t>The sample groups compared across this study include</w:t>
      </w:r>
    </w:p>
    <w:p w:rsidR="007E7B01" w:rsidRDefault="007E7B01" w:rsidP="007E7B01">
      <w:pPr>
        <w:pStyle w:val="CommentText"/>
      </w:pPr>
      <w:r w:rsidRPr="00B92780">
        <w:rPr>
          <w:b/>
          <w:u w:val="single"/>
        </w:rPr>
        <w:t>Group A</w:t>
      </w:r>
      <w:r>
        <w:t>: SMS respondents who replied to the FCS-N for seven consecutive days with a 24-hour recall period (Group A=24h) and respondents who replied to the FCS-N on day eight using a seven-day recall period (GroupA=7days).</w:t>
      </w:r>
    </w:p>
    <w:p w:rsidR="007E7B01" w:rsidRDefault="007E7B01" w:rsidP="00F67BF7">
      <w:pPr>
        <w:jc w:val="both"/>
      </w:pPr>
      <w:r>
        <w:rPr>
          <w:b/>
          <w:u w:val="single"/>
        </w:rPr>
        <w:t>Group B or control group:</w:t>
      </w:r>
      <w:r>
        <w:t xml:space="preserve"> SMS respondents who replied to the FCS-N on day eight using a seven-day recall period (Group B=7days)</w:t>
      </w:r>
    </w:p>
    <w:p w:rsidR="007D26C4" w:rsidRPr="007E7B01" w:rsidRDefault="007D26C4" w:rsidP="00F67BF7">
      <w:pPr>
        <w:jc w:val="both"/>
        <w:rPr>
          <w:b/>
          <w:i/>
        </w:rPr>
      </w:pPr>
      <w:r w:rsidRPr="007E7B01">
        <w:rPr>
          <w:b/>
          <w:i/>
        </w:rPr>
        <w:t>Graph 1: Design of the mode experiment</w:t>
      </w:r>
    </w:p>
    <w:p w:rsidR="00817B7F" w:rsidRDefault="00C41FC4" w:rsidP="00F67BF7">
      <w:pPr>
        <w:jc w:val="both"/>
      </w:pPr>
      <w:r w:rsidRPr="00C41FC4">
        <w:rPr>
          <w:noProof/>
          <w:lang w:val="en-US" w:eastAsia="en-US"/>
        </w:rPr>
        <w:drawing>
          <wp:inline distT="0" distB="0" distL="0" distR="0" wp14:anchorId="40A40E92" wp14:editId="189B7696">
            <wp:extent cx="4158532" cy="18005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503" cy="1853744"/>
                    </a:xfrm>
                    <a:prstGeom prst="rect">
                      <a:avLst/>
                    </a:prstGeom>
                    <a:noFill/>
                    <a:ln>
                      <a:noFill/>
                    </a:ln>
                  </pic:spPr>
                </pic:pic>
              </a:graphicData>
            </a:graphic>
          </wp:inline>
        </w:drawing>
      </w:r>
    </w:p>
    <w:p w:rsidR="00817B7F" w:rsidRDefault="00817B7F" w:rsidP="00F67BF7">
      <w:pPr>
        <w:jc w:val="both"/>
      </w:pPr>
      <w:r>
        <w:t xml:space="preserve">Asking respondents in Group A the </w:t>
      </w:r>
      <w:r w:rsidR="00A9664D">
        <w:t>seven</w:t>
      </w:r>
      <w:r>
        <w:t xml:space="preserve">-day recall on Day </w:t>
      </w:r>
      <w:r w:rsidR="00A9664D">
        <w:t>eight allowed</w:t>
      </w:r>
      <w:r>
        <w:t xml:space="preserve"> us to compare the responses from the previous </w:t>
      </w:r>
      <w:r w:rsidR="00A9664D">
        <w:t>seven</w:t>
      </w:r>
      <w:r>
        <w:t xml:space="preserve"> days to see if respondents answer </w:t>
      </w:r>
      <w:r w:rsidR="00A9664D">
        <w:t>vary greatly</w:t>
      </w:r>
      <w:r>
        <w:t xml:space="preserve"> depending on the recall period. In addition, compare</w:t>
      </w:r>
      <w:r w:rsidR="00A9664D">
        <w:t>d</w:t>
      </w:r>
      <w:r w:rsidR="00F75A8F">
        <w:t xml:space="preserve"> the SMS FCS-N </w:t>
      </w:r>
      <w:r>
        <w:t xml:space="preserve">data collected </w:t>
      </w:r>
      <w:r w:rsidR="00F75A8F">
        <w:t xml:space="preserve">every day for </w:t>
      </w:r>
      <w:r w:rsidR="00A9664D">
        <w:t>seven</w:t>
      </w:r>
      <w:r w:rsidR="00F75A8F">
        <w:t xml:space="preserve"> consecutive days (24</w:t>
      </w:r>
      <w:r w:rsidR="00A9664D">
        <w:t>-</w:t>
      </w:r>
      <w:r w:rsidR="00F75A8F">
        <w:t>hour recall) with the</w:t>
      </w:r>
      <w:r>
        <w:t xml:space="preserve"> face-to-face survey </w:t>
      </w:r>
      <w:r w:rsidR="00A9664D">
        <w:t xml:space="preserve">data </w:t>
      </w:r>
      <w:r w:rsidR="00F75A8F">
        <w:t xml:space="preserve">(FCS-N asked with </w:t>
      </w:r>
      <w:r w:rsidR="00A9664D">
        <w:t>seven</w:t>
      </w:r>
      <w:r w:rsidR="00F75A8F">
        <w:t xml:space="preserve">-day recall) </w:t>
      </w:r>
      <w:r>
        <w:t>to assess potential mode bias</w:t>
      </w:r>
      <w:r w:rsidR="00A9664D">
        <w:t>es</w:t>
      </w:r>
      <w:r>
        <w:t xml:space="preserve"> (i.e., if people </w:t>
      </w:r>
      <w:r w:rsidR="00A9664D">
        <w:t>respond</w:t>
      </w:r>
      <w:r>
        <w:t xml:space="preserve"> differently on the phone versus face-to-face</w:t>
      </w:r>
      <w:r w:rsidR="00AC6B41">
        <w:t>)</w:t>
      </w:r>
      <w:r>
        <w:t xml:space="preserve">. </w:t>
      </w:r>
      <w:r w:rsidR="007D26C4">
        <w:t xml:space="preserve">For this purpose, </w:t>
      </w:r>
      <w:r>
        <w:t xml:space="preserve">WFP </w:t>
      </w:r>
      <w:r w:rsidR="007D26C4">
        <w:t>conducted</w:t>
      </w:r>
      <w:r>
        <w:t xml:space="preserve"> the </w:t>
      </w:r>
      <w:r w:rsidR="007D26C4">
        <w:t>SMS</w:t>
      </w:r>
      <w:r>
        <w:t xml:space="preserve"> </w:t>
      </w:r>
      <w:r w:rsidR="007D26C4">
        <w:t>surveys</w:t>
      </w:r>
      <w:r>
        <w:t xml:space="preserve"> at the same time </w:t>
      </w:r>
      <w:r w:rsidR="007D26C4">
        <w:t>of the</w:t>
      </w:r>
      <w:r w:rsidR="007D26C4" w:rsidRPr="007D26C4">
        <w:t xml:space="preserve"> </w:t>
      </w:r>
      <w:r w:rsidR="007D26C4">
        <w:t>annual face-to-face Mozambique Secretariado Técnico de Segurança Alimentar e Nutricional (SETSAN) assessment</w:t>
      </w:r>
      <w:r>
        <w:t xml:space="preserve"> (August</w:t>
      </w:r>
      <w:r w:rsidR="00A9664D">
        <w:t xml:space="preserve"> 2017</w:t>
      </w:r>
      <w:r>
        <w:t xml:space="preserve">), since the SETSAN collects FCS-N data. This test </w:t>
      </w:r>
      <w:r w:rsidR="00AC6B41">
        <w:t>was</w:t>
      </w:r>
      <w:r>
        <w:t xml:space="preserve"> </w:t>
      </w:r>
      <w:r w:rsidR="00F75A8F">
        <w:t xml:space="preserve">conducted in two rural districts – Tete and Zambezia – </w:t>
      </w:r>
      <w:r w:rsidR="003F0A38">
        <w:t xml:space="preserve">and carried out </w:t>
      </w:r>
      <w:r>
        <w:t xml:space="preserve">for </w:t>
      </w:r>
      <w:r w:rsidR="00A9664D">
        <w:t>one</w:t>
      </w:r>
      <w:r>
        <w:t xml:space="preserve"> round</w:t>
      </w:r>
      <w:r w:rsidR="003F0A38">
        <w:t>. The language of the interviews for the SMS and F2F surveys was</w:t>
      </w:r>
      <w:r>
        <w:t xml:space="preserve"> </w:t>
      </w:r>
      <w:r w:rsidR="00AC6B41">
        <w:t>Portuguese</w:t>
      </w:r>
      <w:r>
        <w:t xml:space="preserve">.  </w:t>
      </w:r>
    </w:p>
    <w:p w:rsidR="00817B7F" w:rsidRDefault="00817B7F" w:rsidP="00F67BF7">
      <w:pPr>
        <w:jc w:val="both"/>
      </w:pPr>
      <w:r>
        <w:t xml:space="preserve">As per standard survey procedures, respondents’ consent </w:t>
      </w:r>
      <w:r w:rsidR="007D26C4">
        <w:t>was</w:t>
      </w:r>
      <w:r>
        <w:t xml:space="preserve"> obtained prior to the interviews, and an airtime credit incentive of $0.10 </w:t>
      </w:r>
      <w:r w:rsidR="007D26C4">
        <w:t>was</w:t>
      </w:r>
      <w:r>
        <w:t xml:space="preserve"> provided to the respondents following completion of the survey. </w:t>
      </w:r>
      <w:r w:rsidR="00BA4950">
        <w:t xml:space="preserve">mVAM research shows that providing a pecuniary incentive to respondents who successfully complete the questionnaire is often required to ensure a high response rate. For this reason, all respondents received this incentive for their participation. </w:t>
      </w:r>
    </w:p>
    <w:p w:rsidR="00F81604" w:rsidRDefault="0024419E" w:rsidP="00F67BF7">
      <w:pPr>
        <w:jc w:val="both"/>
      </w:pPr>
      <w:r>
        <w:t>Th</w:t>
      </w:r>
      <w:r w:rsidR="00BA4950">
        <w:t>is</w:t>
      </w:r>
      <w:r>
        <w:t xml:space="preserve"> </w:t>
      </w:r>
      <w:r w:rsidR="00BA4950">
        <w:t xml:space="preserve">analytical </w:t>
      </w:r>
      <w:r>
        <w:t>paper is structured as follows:</w:t>
      </w:r>
      <w:r w:rsidR="0046344E">
        <w:t xml:space="preserve"> </w:t>
      </w:r>
    </w:p>
    <w:p w:rsidR="0024419E" w:rsidRDefault="0024419E" w:rsidP="00F67BF7">
      <w:pPr>
        <w:jc w:val="both"/>
      </w:pPr>
      <w:r w:rsidRPr="002F709B">
        <w:rPr>
          <w:i/>
        </w:rPr>
        <w:t>In Section 1</w:t>
      </w:r>
      <w:r w:rsidR="00F81604">
        <w:t xml:space="preserve">, we </w:t>
      </w:r>
      <w:r>
        <w:t xml:space="preserve">report </w:t>
      </w:r>
      <w:r w:rsidR="00251E7A">
        <w:t xml:space="preserve">on </w:t>
      </w:r>
      <w:r>
        <w:t xml:space="preserve">the </w:t>
      </w:r>
      <w:r w:rsidR="00F81604">
        <w:t xml:space="preserve">total </w:t>
      </w:r>
      <w:r>
        <w:t>number of households who were reached in the SMS surveys</w:t>
      </w:r>
      <w:r w:rsidR="00251E7A">
        <w:t xml:space="preserve">, illustrating </w:t>
      </w:r>
      <w:r w:rsidR="00F81604">
        <w:t>some production statistics on the number of respondents who were ineligible, completed the survey</w:t>
      </w:r>
      <w:r w:rsidR="00251E7A">
        <w:t>,</w:t>
      </w:r>
      <w:r w:rsidR="00F81604">
        <w:t xml:space="preserve"> </w:t>
      </w:r>
      <w:r w:rsidR="00251E7A">
        <w:t>or</w:t>
      </w:r>
      <w:r w:rsidR="00F81604">
        <w:t xml:space="preserve"> dropped off</w:t>
      </w:r>
      <w:r>
        <w:t>.</w:t>
      </w:r>
    </w:p>
    <w:p w:rsidR="002F709B" w:rsidRDefault="0024419E" w:rsidP="00F67BF7">
      <w:pPr>
        <w:jc w:val="both"/>
      </w:pPr>
      <w:r w:rsidRPr="002F709B">
        <w:rPr>
          <w:i/>
        </w:rPr>
        <w:t>In Section 2</w:t>
      </w:r>
      <w:r>
        <w:t xml:space="preserve">, we </w:t>
      </w:r>
      <w:r w:rsidR="00F81604">
        <w:t>check if</w:t>
      </w:r>
      <w:r>
        <w:t xml:space="preserve"> respondents </w:t>
      </w:r>
      <w:r w:rsidR="00F81604">
        <w:t>in Group A change their answers when</w:t>
      </w:r>
      <w:r>
        <w:t xml:space="preserve"> </w:t>
      </w:r>
      <w:r w:rsidR="0046344E">
        <w:t xml:space="preserve">the </w:t>
      </w:r>
      <w:r w:rsidR="00F81604">
        <w:t>same</w:t>
      </w:r>
      <w:r w:rsidR="0046344E">
        <w:t xml:space="preserve"> demographic questions </w:t>
      </w:r>
      <w:r w:rsidR="00F81604">
        <w:t xml:space="preserve">are asked </w:t>
      </w:r>
      <w:r w:rsidR="00E755FC">
        <w:t xml:space="preserve">on </w:t>
      </w:r>
      <w:r w:rsidR="002F709B">
        <w:t>two different days</w:t>
      </w:r>
      <w:r w:rsidR="0046344E">
        <w:t>. Then</w:t>
      </w:r>
      <w:r w:rsidR="0063009A">
        <w:t>,</w:t>
      </w:r>
      <w:r w:rsidR="0046344E">
        <w:t xml:space="preserve"> </w:t>
      </w:r>
      <w:r w:rsidR="0063009A">
        <w:t xml:space="preserve">for the same group of respondents, </w:t>
      </w:r>
      <w:r w:rsidR="0046344E">
        <w:t xml:space="preserve">we </w:t>
      </w:r>
      <w:r w:rsidR="00F81604">
        <w:t xml:space="preserve">compare the </w:t>
      </w:r>
      <w:r w:rsidR="0046344E">
        <w:t xml:space="preserve">FCS-N </w:t>
      </w:r>
      <w:r w:rsidR="0063009A">
        <w:t xml:space="preserve">indicator </w:t>
      </w:r>
      <w:r w:rsidR="00F81604">
        <w:t>to see if the score change</w:t>
      </w:r>
      <w:r w:rsidR="00E755FC">
        <w:t>s</w:t>
      </w:r>
      <w:r w:rsidR="0046344E">
        <w:t xml:space="preserve"> when the recall period </w:t>
      </w:r>
      <w:r w:rsidR="00E755FC">
        <w:t xml:space="preserve">is changed from </w:t>
      </w:r>
      <w:r w:rsidR="0046344E">
        <w:t>24 hour</w:t>
      </w:r>
      <w:r w:rsidR="00E755FC">
        <w:t>s</w:t>
      </w:r>
      <w:r w:rsidR="0046344E">
        <w:t xml:space="preserve"> to </w:t>
      </w:r>
      <w:r w:rsidR="00A9664D">
        <w:t>seven</w:t>
      </w:r>
      <w:r w:rsidR="0046344E">
        <w:t xml:space="preserve"> days. </w:t>
      </w:r>
    </w:p>
    <w:p w:rsidR="002F709B" w:rsidRDefault="002F709B" w:rsidP="00F67BF7">
      <w:pPr>
        <w:jc w:val="both"/>
      </w:pPr>
      <w:r w:rsidRPr="002F709B">
        <w:rPr>
          <w:i/>
        </w:rPr>
        <w:t>In Section 3</w:t>
      </w:r>
      <w:r>
        <w:t xml:space="preserve">, we compare the FCS-N </w:t>
      </w:r>
      <w:r w:rsidR="00E35998">
        <w:t xml:space="preserve">indicator among </w:t>
      </w:r>
      <w:r>
        <w:t xml:space="preserve">SMS respondents </w:t>
      </w:r>
      <w:r w:rsidR="00E35998">
        <w:t xml:space="preserve">who replied to the FCS-N for </w:t>
      </w:r>
      <w:r w:rsidR="00A9664D">
        <w:t>seven</w:t>
      </w:r>
      <w:r w:rsidR="00E35998">
        <w:t xml:space="preserve"> consecutive days </w:t>
      </w:r>
      <w:r w:rsidR="00C41DF0">
        <w:t xml:space="preserve">using a 24-hour </w:t>
      </w:r>
      <w:r w:rsidR="00E35998">
        <w:t xml:space="preserve">recall period (Group-A 24H) </w:t>
      </w:r>
      <w:r w:rsidR="00C41DF0">
        <w:t xml:space="preserve">with the results yielded from </w:t>
      </w:r>
      <w:r>
        <w:t xml:space="preserve">SMS respondents </w:t>
      </w:r>
      <w:r w:rsidR="00E35998">
        <w:t>who replied to the FCS-N on Day</w:t>
      </w:r>
      <w:r w:rsidR="002E7F10">
        <w:t xml:space="preserve"> eight, using the seven-day</w:t>
      </w:r>
      <w:r w:rsidR="00E35998">
        <w:t xml:space="preserve">recall period (Group-B </w:t>
      </w:r>
      <w:r w:rsidR="00A9664D">
        <w:t>seven</w:t>
      </w:r>
      <w:r w:rsidR="002E7F10">
        <w:t xml:space="preserve"> d</w:t>
      </w:r>
      <w:r w:rsidR="00E35998">
        <w:t>ays).</w:t>
      </w:r>
    </w:p>
    <w:p w:rsidR="002F709B" w:rsidRDefault="002F709B" w:rsidP="00F67BF7">
      <w:pPr>
        <w:jc w:val="both"/>
      </w:pPr>
      <w:r w:rsidRPr="002F709B">
        <w:rPr>
          <w:i/>
        </w:rPr>
        <w:t>Section 4</w:t>
      </w:r>
      <w:r>
        <w:t>:</w:t>
      </w:r>
      <w:r w:rsidR="0024419E">
        <w:t xml:space="preserve"> </w:t>
      </w:r>
      <w:r>
        <w:t xml:space="preserve">we compare the FCS-N answers </w:t>
      </w:r>
      <w:r w:rsidR="00942D81">
        <w:t xml:space="preserve">provided </w:t>
      </w:r>
      <w:r>
        <w:t xml:space="preserve">by SMS respondents </w:t>
      </w:r>
      <w:r w:rsidR="00E35998">
        <w:t xml:space="preserve">who replied to the FCS-N for </w:t>
      </w:r>
      <w:r w:rsidR="00A9664D">
        <w:t>seven</w:t>
      </w:r>
      <w:r w:rsidR="00E35998">
        <w:t xml:space="preserve"> consecutive days </w:t>
      </w:r>
      <w:r w:rsidR="00942D81">
        <w:t>with a 24-hour</w:t>
      </w:r>
      <w:r w:rsidR="00E35998">
        <w:t xml:space="preserve"> recall period (Group-A 24H) </w:t>
      </w:r>
      <w:r w:rsidR="00942D81">
        <w:t xml:space="preserve">against the results yielded from the </w:t>
      </w:r>
      <w:r w:rsidR="00E35998">
        <w:t xml:space="preserve"> </w:t>
      </w:r>
      <w:r>
        <w:t>F2F responden</w:t>
      </w:r>
      <w:r w:rsidR="00E35998">
        <w:t>ts (F2F</w:t>
      </w:r>
      <w:r>
        <w:t xml:space="preserve"> </w:t>
      </w:r>
      <w:r w:rsidR="00A9664D">
        <w:t>seven</w:t>
      </w:r>
      <w:r>
        <w:t xml:space="preserve"> days).</w:t>
      </w:r>
    </w:p>
    <w:p w:rsidR="00C56088" w:rsidRDefault="00C56088" w:rsidP="00F67BF7">
      <w:pPr>
        <w:jc w:val="both"/>
      </w:pPr>
      <w:r>
        <w:t>In each section</w:t>
      </w:r>
      <w:r w:rsidR="00BE19B4">
        <w:t>,</w:t>
      </w:r>
      <w:r>
        <w:t xml:space="preserve"> </w:t>
      </w:r>
      <w:r w:rsidR="00BE19B4">
        <w:t xml:space="preserve">before comparing the FCS-N answers, we check if the groups (Group-A 24H, Group-B </w:t>
      </w:r>
      <w:r w:rsidR="00A9664D">
        <w:t>seven</w:t>
      </w:r>
      <w:r w:rsidR="0076102A">
        <w:t xml:space="preserve"> d</w:t>
      </w:r>
      <w:r w:rsidR="00BE19B4">
        <w:t xml:space="preserve">ays and F2F </w:t>
      </w:r>
      <w:r w:rsidR="00A9664D">
        <w:t>seven</w:t>
      </w:r>
      <w:r w:rsidR="00BE19B4">
        <w:t xml:space="preserve"> days) are similar in terms of demographics</w:t>
      </w:r>
      <w:r>
        <w:t>.</w:t>
      </w:r>
    </w:p>
    <w:p w:rsidR="002F709B" w:rsidRPr="002F709B" w:rsidRDefault="002F709B" w:rsidP="00F67BF7">
      <w:pPr>
        <w:jc w:val="both"/>
        <w:rPr>
          <w:b/>
          <w:sz w:val="32"/>
        </w:rPr>
      </w:pPr>
      <w:r>
        <w:rPr>
          <w:b/>
          <w:sz w:val="32"/>
        </w:rPr>
        <w:t>SECTION 1</w:t>
      </w:r>
    </w:p>
    <w:p w:rsidR="00817B7F" w:rsidRPr="00817B7F" w:rsidRDefault="00AC6B41" w:rsidP="00F67BF7">
      <w:pPr>
        <w:jc w:val="both"/>
        <w:rPr>
          <w:b/>
        </w:rPr>
      </w:pPr>
      <w:r>
        <w:rPr>
          <w:b/>
        </w:rPr>
        <w:t xml:space="preserve">Sample and </w:t>
      </w:r>
      <w:r w:rsidR="0076102A">
        <w:rPr>
          <w:b/>
        </w:rPr>
        <w:t>a</w:t>
      </w:r>
      <w:r w:rsidR="00817B7F" w:rsidRPr="00817B7F">
        <w:rPr>
          <w:b/>
        </w:rPr>
        <w:t>ttrition</w:t>
      </w:r>
      <w:r w:rsidR="0024419E">
        <w:rPr>
          <w:b/>
        </w:rPr>
        <w:t xml:space="preserve"> of the SMS surveys </w:t>
      </w:r>
    </w:p>
    <w:p w:rsidR="00290909" w:rsidRDefault="0078711C" w:rsidP="007E7B01">
      <w:pPr>
        <w:jc w:val="both"/>
      </w:pPr>
      <w:r>
        <w:t xml:space="preserve">A total of </w:t>
      </w:r>
      <w:r w:rsidR="00E42E9D">
        <w:t>20,5</w:t>
      </w:r>
      <w:r w:rsidR="00817B7F">
        <w:t xml:space="preserve">00 respondents </w:t>
      </w:r>
      <w:r>
        <w:t xml:space="preserve">(19,400 for Group A and 933 for Group B) </w:t>
      </w:r>
      <w:r w:rsidR="00817B7F">
        <w:t xml:space="preserve">were contacted to </w:t>
      </w:r>
      <w:r w:rsidR="00290909">
        <w:t xml:space="preserve">be part </w:t>
      </w:r>
      <w:r w:rsidR="00E42E9D">
        <w:t>of</w:t>
      </w:r>
      <w:r w:rsidR="00C41FC4">
        <w:t xml:space="preserve"> the </w:t>
      </w:r>
      <w:r w:rsidR="00A95529">
        <w:t xml:space="preserve">pool </w:t>
      </w:r>
      <w:r w:rsidR="00C41FC4">
        <w:t xml:space="preserve">of respondents </w:t>
      </w:r>
      <w:r w:rsidR="00E42E9D">
        <w:t>for the SMS survey</w:t>
      </w:r>
      <w:r>
        <w:t>s</w:t>
      </w:r>
      <w:r w:rsidR="00E42E9D">
        <w:t xml:space="preserve">. </w:t>
      </w:r>
      <w:r w:rsidR="00290909">
        <w:t>Among those:</w:t>
      </w:r>
    </w:p>
    <w:p w:rsidR="007D5236" w:rsidRDefault="0078711C" w:rsidP="00F67BF7">
      <w:pPr>
        <w:pStyle w:val="ListParagraph"/>
        <w:numPr>
          <w:ilvl w:val="0"/>
          <w:numId w:val="3"/>
        </w:numPr>
        <w:jc w:val="both"/>
      </w:pPr>
      <w:r>
        <w:t>Around 50%</w:t>
      </w:r>
      <w:r w:rsidR="00817B7F">
        <w:t xml:space="preserve"> of respondents </w:t>
      </w:r>
      <w:r>
        <w:t xml:space="preserve">in both groups </w:t>
      </w:r>
      <w:r w:rsidR="00817B7F">
        <w:t xml:space="preserve">were </w:t>
      </w:r>
      <w:r w:rsidR="00290909">
        <w:t>ineligible</w:t>
      </w:r>
      <w:r>
        <w:t xml:space="preserve"> to take part to the SMS survey</w:t>
      </w:r>
      <w:r w:rsidR="00817B7F">
        <w:t xml:space="preserve"> because their age was below 18 or because </w:t>
      </w:r>
      <w:r w:rsidR="00A95529">
        <w:t xml:space="preserve">they </w:t>
      </w:r>
      <w:r w:rsidR="00817B7F">
        <w:t>live</w:t>
      </w:r>
      <w:r w:rsidR="00A95529">
        <w:t>d</w:t>
      </w:r>
      <w:r w:rsidR="00817B7F">
        <w:t xml:space="preserve"> in a</w:t>
      </w:r>
      <w:r w:rsidR="00290909">
        <w:t>n urban area or in a</w:t>
      </w:r>
      <w:r w:rsidR="00817B7F">
        <w:t xml:space="preserve"> district </w:t>
      </w:r>
      <w:r w:rsidR="00290909">
        <w:t>that was not part of the survey.</w:t>
      </w:r>
    </w:p>
    <w:p w:rsidR="0024419E" w:rsidRDefault="0024419E" w:rsidP="00F67BF7">
      <w:pPr>
        <w:pStyle w:val="ListParagraph"/>
        <w:numPr>
          <w:ilvl w:val="0"/>
          <w:numId w:val="3"/>
        </w:numPr>
        <w:jc w:val="both"/>
      </w:pPr>
      <w:r w:rsidRPr="0024419E">
        <w:rPr>
          <w:b/>
        </w:rPr>
        <w:t>Group A:</w:t>
      </w:r>
      <w:r>
        <w:t xml:space="preserve"> </w:t>
      </w:r>
      <w:r w:rsidR="00290909">
        <w:t>43% of respondents</w:t>
      </w:r>
      <w:r w:rsidR="0078711C">
        <w:t xml:space="preserve"> </w:t>
      </w:r>
      <w:r w:rsidR="00290909">
        <w:t>completed the survey</w:t>
      </w:r>
      <w:r w:rsidR="0078711C">
        <w:t xml:space="preserve"> at least once</w:t>
      </w:r>
      <w:r w:rsidR="00A95529">
        <w:t>,</w:t>
      </w:r>
      <w:r w:rsidR="0078711C">
        <w:t xml:space="preserve"> </w:t>
      </w:r>
      <w:r w:rsidR="00C41FC4">
        <w:t xml:space="preserve">and 12% of those respondents </w:t>
      </w:r>
      <w:r w:rsidR="0078711C">
        <w:t>comp</w:t>
      </w:r>
      <w:r w:rsidR="001A6C11">
        <w:t>l</w:t>
      </w:r>
      <w:r w:rsidR="0078711C">
        <w:t>eted</w:t>
      </w:r>
      <w:r w:rsidR="00E42E9D">
        <w:t xml:space="preserve"> the SMS survey </w:t>
      </w:r>
      <w:r w:rsidR="0078711C">
        <w:t xml:space="preserve">for </w:t>
      </w:r>
      <w:r w:rsidR="00A95529">
        <w:t>eight \</w:t>
      </w:r>
      <w:r w:rsidR="0078711C">
        <w:t xml:space="preserve"> consecutive days</w:t>
      </w:r>
      <w:r w:rsidR="00A95529">
        <w:t>.</w:t>
      </w:r>
    </w:p>
    <w:p w:rsidR="007D5236" w:rsidRDefault="0024419E" w:rsidP="00F67BF7">
      <w:pPr>
        <w:pStyle w:val="ListParagraph"/>
        <w:ind w:left="1440"/>
        <w:jc w:val="both"/>
      </w:pPr>
      <w:r>
        <w:rPr>
          <w:b/>
        </w:rPr>
        <w:t>Group B:</w:t>
      </w:r>
      <w:r w:rsidR="0078711C">
        <w:t xml:space="preserve"> 22% of respondents completed the </w:t>
      </w:r>
      <w:r w:rsidR="00433026">
        <w:t xml:space="preserve">SMS </w:t>
      </w:r>
      <w:r w:rsidR="0078711C">
        <w:t xml:space="preserve">survey </w:t>
      </w:r>
      <w:r w:rsidR="00F234DD">
        <w:t>on day eight</w:t>
      </w:r>
      <w:r w:rsidR="00433026">
        <w:t>.</w:t>
      </w:r>
      <w:r w:rsidR="0078711C">
        <w:t xml:space="preserve"> </w:t>
      </w:r>
      <w:r w:rsidR="00290909">
        <w:t xml:space="preserve">  </w:t>
      </w:r>
    </w:p>
    <w:p w:rsidR="007E7B01" w:rsidRDefault="00433026" w:rsidP="007E7B01">
      <w:pPr>
        <w:jc w:val="both"/>
        <w:rPr>
          <w:ins w:id="0" w:author="Silvia PASSERI" w:date="2017-12-08T03:26:00Z"/>
        </w:rPr>
      </w:pPr>
      <w:r>
        <w:t xml:space="preserve">Around </w:t>
      </w:r>
      <w:r w:rsidR="00C41FC4">
        <w:t xml:space="preserve">11% of respondents </w:t>
      </w:r>
      <w:r>
        <w:t xml:space="preserve">in both groups dropped </w:t>
      </w:r>
      <w:r w:rsidR="00CF019E">
        <w:t>out</w:t>
      </w:r>
      <w:r>
        <w:t xml:space="preserve">, </w:t>
      </w:r>
      <w:r w:rsidR="000507AF">
        <w:t>meaning</w:t>
      </w:r>
      <w:r>
        <w:t xml:space="preserve"> that they </w:t>
      </w:r>
      <w:r w:rsidR="000507AF">
        <w:t xml:space="preserve">only </w:t>
      </w:r>
      <w:r>
        <w:t>partially completed the survey</w:t>
      </w:r>
      <w:r w:rsidR="00C41FC4">
        <w:t>.</w:t>
      </w:r>
      <w:r w:rsidR="00E42E9D">
        <w:t xml:space="preserve"> </w:t>
      </w:r>
      <w:r w:rsidR="00817B7F">
        <w:t>The question</w:t>
      </w:r>
      <w:r w:rsidR="00E42E9D">
        <w:t xml:space="preserve">naire </w:t>
      </w:r>
      <w:r>
        <w:t>asked</w:t>
      </w:r>
      <w:r w:rsidR="00E42E9D">
        <w:t xml:space="preserve"> </w:t>
      </w:r>
      <w:r w:rsidR="000507AF">
        <w:t xml:space="preserve">respondents in Group A a series of </w:t>
      </w:r>
      <w:r w:rsidR="00E42E9D">
        <w:t>2</w:t>
      </w:r>
      <w:r w:rsidR="00BF3883">
        <w:t>7</w:t>
      </w:r>
      <w:r w:rsidR="00E42E9D">
        <w:t xml:space="preserve"> questions </w:t>
      </w:r>
      <w:r w:rsidR="000507AF">
        <w:t>while respondents in Group B were asked</w:t>
      </w:r>
      <w:r>
        <w:t xml:space="preserve"> 24 qu</w:t>
      </w:r>
      <w:r w:rsidR="00BF3883">
        <w:t>estions</w:t>
      </w:r>
      <w:r>
        <w:t xml:space="preserve">. </w:t>
      </w:r>
      <w:r w:rsidR="00072EA6">
        <w:t>The difference</w:t>
      </w:r>
      <w:r w:rsidR="00473192">
        <w:t xml:space="preserve"> in the number of questions </w:t>
      </w:r>
      <w:r w:rsidR="003A45DA">
        <w:t xml:space="preserve">derives </w:t>
      </w:r>
      <w:r w:rsidR="00473192">
        <w:t xml:space="preserve">from the fact that the </w:t>
      </w:r>
      <w:r w:rsidR="003A45DA">
        <w:t xml:space="preserve">Group B respondents were not asked the </w:t>
      </w:r>
      <w:r w:rsidR="00473192">
        <w:t>three open</w:t>
      </w:r>
      <w:r w:rsidR="003A45DA">
        <w:t>-ended</w:t>
      </w:r>
      <w:r w:rsidR="00473192">
        <w:t xml:space="preserve"> questions on what</w:t>
      </w:r>
      <w:r w:rsidR="003A45DA">
        <w:t xml:space="preserve"> they ate </w:t>
      </w:r>
      <w:r w:rsidR="00473192">
        <w:t xml:space="preserve">respondents </w:t>
      </w:r>
      <w:r w:rsidR="003A45DA">
        <w:t xml:space="preserve">for </w:t>
      </w:r>
      <w:r w:rsidR="0024419E">
        <w:t>breakfast, lunch</w:t>
      </w:r>
      <w:r w:rsidR="003A45DA">
        <w:t>,</w:t>
      </w:r>
      <w:r w:rsidR="0024419E">
        <w:t xml:space="preserve"> and dinner</w:t>
      </w:r>
      <w:r w:rsidR="007E7B01">
        <w:t xml:space="preserve"> the day before</w:t>
      </w:r>
      <w:r w:rsidR="00473192">
        <w:t xml:space="preserve">. </w:t>
      </w:r>
      <w:r w:rsidR="00E41316">
        <w:t xml:space="preserve">Despite the slightly different question lengths, across both sample groups, approximately 75% of </w:t>
      </w:r>
      <w:r w:rsidR="007E7B01">
        <w:t>respondents</w:t>
      </w:r>
      <w:r w:rsidR="00E41316">
        <w:t xml:space="preserve"> who accepted to take part in the questionnaire dropped out after the ninth question (</w:t>
      </w:r>
      <w:r w:rsidR="00E41316">
        <w:rPr>
          <w:i/>
        </w:rPr>
        <w:t>Table 1).</w:t>
      </w:r>
      <w:r w:rsidR="00E41316">
        <w:t xml:space="preserve"> </w:t>
      </w:r>
    </w:p>
    <w:p w:rsidR="00817B7F" w:rsidRPr="007E7B01" w:rsidRDefault="0024419E" w:rsidP="007E7B01">
      <w:pPr>
        <w:jc w:val="both"/>
        <w:rPr>
          <w:b/>
          <w:i/>
        </w:rPr>
      </w:pPr>
      <w:r w:rsidRPr="007E7B01">
        <w:rPr>
          <w:b/>
          <w:i/>
        </w:rPr>
        <w:t xml:space="preserve">Table 1: Percentage of households who dropped </w:t>
      </w:r>
      <w:r w:rsidR="00CF019E" w:rsidRPr="007E7B01">
        <w:rPr>
          <w:b/>
          <w:i/>
        </w:rPr>
        <w:t xml:space="preserve">out of the </w:t>
      </w:r>
      <w:commentRangeStart w:id="1"/>
      <w:r w:rsidR="00CF019E" w:rsidRPr="007E7B01">
        <w:rPr>
          <w:b/>
          <w:i/>
        </w:rPr>
        <w:t>survey</w:t>
      </w:r>
      <w:commentRangeEnd w:id="1"/>
      <w:r w:rsidR="00CF019E">
        <w:rPr>
          <w:rStyle w:val="CommentReference"/>
          <w:rFonts w:asciiTheme="minorHAnsi" w:hAnsiTheme="minorHAnsi" w:cstheme="minorBidi"/>
          <w:lang w:eastAsia="en-US"/>
        </w:rPr>
        <w:commentReference w:id="1"/>
      </w:r>
    </w:p>
    <w:p w:rsidR="00817B7F" w:rsidRDefault="00344D66" w:rsidP="00F67BF7">
      <w:pPr>
        <w:jc w:val="both"/>
      </w:pPr>
      <w:r w:rsidRPr="00344D66">
        <w:rPr>
          <w:noProof/>
          <w:lang w:val="en-US" w:eastAsia="en-US"/>
        </w:rPr>
        <w:drawing>
          <wp:anchor distT="0" distB="0" distL="114300" distR="114300" simplePos="0" relativeHeight="251660288" behindDoc="0" locked="0" layoutInCell="1" allowOverlap="1" wp14:anchorId="5B6BFF99" wp14:editId="59396FD1">
            <wp:simplePos x="0" y="0"/>
            <wp:positionH relativeFrom="column">
              <wp:posOffset>2714625</wp:posOffset>
            </wp:positionH>
            <wp:positionV relativeFrom="paragraph">
              <wp:posOffset>7620</wp:posOffset>
            </wp:positionV>
            <wp:extent cx="2592070" cy="4286250"/>
            <wp:effectExtent l="0" t="0" r="0" b="0"/>
            <wp:wrapThrough wrapText="bothSides">
              <wp:wrapPolygon edited="0">
                <wp:start x="0" y="0"/>
                <wp:lineTo x="0" y="21504"/>
                <wp:lineTo x="21431" y="21504"/>
                <wp:lineTo x="21431" y="3648"/>
                <wp:lineTo x="20796" y="3072"/>
                <wp:lineTo x="21272" y="2208"/>
                <wp:lineTo x="20954" y="2016"/>
                <wp:lineTo x="17938" y="1536"/>
                <wp:lineTo x="19684" y="1536"/>
                <wp:lineTo x="21431" y="768"/>
                <wp:lineTo x="214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207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4D66">
        <w:rPr>
          <w:noProof/>
          <w:lang w:val="en-US" w:eastAsia="en-US"/>
        </w:rPr>
        <w:drawing>
          <wp:anchor distT="0" distB="0" distL="114300" distR="114300" simplePos="0" relativeHeight="251659264" behindDoc="1" locked="0" layoutInCell="1" allowOverlap="1" wp14:anchorId="50D16A8F" wp14:editId="0CF1D2EF">
            <wp:simplePos x="0" y="0"/>
            <wp:positionH relativeFrom="column">
              <wp:posOffset>0</wp:posOffset>
            </wp:positionH>
            <wp:positionV relativeFrom="paragraph">
              <wp:posOffset>-1905</wp:posOffset>
            </wp:positionV>
            <wp:extent cx="2514048" cy="4371975"/>
            <wp:effectExtent l="0" t="0" r="635" b="0"/>
            <wp:wrapTight wrapText="bothSides">
              <wp:wrapPolygon edited="0">
                <wp:start x="0" y="0"/>
                <wp:lineTo x="0" y="21459"/>
                <wp:lineTo x="21442" y="21459"/>
                <wp:lineTo x="21442" y="1976"/>
                <wp:lineTo x="21114" y="1882"/>
                <wp:lineTo x="15713" y="1506"/>
                <wp:lineTo x="18496" y="1506"/>
                <wp:lineTo x="21442" y="753"/>
                <wp:lineTo x="214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048" cy="4371975"/>
                    </a:xfrm>
                    <a:prstGeom prst="rect">
                      <a:avLst/>
                    </a:prstGeom>
                    <a:noFill/>
                    <a:ln>
                      <a:noFill/>
                    </a:ln>
                  </pic:spPr>
                </pic:pic>
              </a:graphicData>
            </a:graphic>
          </wp:anchor>
        </w:drawing>
      </w:r>
    </w:p>
    <w:p w:rsidR="00817B7F" w:rsidRDefault="00817B7F" w:rsidP="00F67BF7">
      <w:pPr>
        <w:jc w:val="both"/>
      </w:pPr>
    </w:p>
    <w:p w:rsidR="00817B7F" w:rsidRDefault="00817B7F" w:rsidP="00F67BF7">
      <w:pPr>
        <w:jc w:val="both"/>
      </w:pPr>
    </w:p>
    <w:p w:rsidR="00FB64D1" w:rsidRDefault="00FB64D1" w:rsidP="00F67BF7">
      <w:pPr>
        <w:jc w:val="both"/>
      </w:pPr>
    </w:p>
    <w:p w:rsidR="00072EA6" w:rsidRDefault="00072EA6" w:rsidP="00F67BF7">
      <w:pPr>
        <w:jc w:val="both"/>
      </w:pPr>
    </w:p>
    <w:p w:rsidR="00072EA6" w:rsidRDefault="00072EA6" w:rsidP="00F67BF7">
      <w:pPr>
        <w:jc w:val="both"/>
      </w:pPr>
    </w:p>
    <w:p w:rsidR="00072EA6" w:rsidRDefault="00072EA6" w:rsidP="00F67BF7">
      <w:pPr>
        <w:jc w:val="both"/>
      </w:pPr>
    </w:p>
    <w:p w:rsidR="00072EA6" w:rsidRDefault="00072EA6" w:rsidP="00F67BF7">
      <w:pPr>
        <w:jc w:val="both"/>
      </w:pPr>
    </w:p>
    <w:p w:rsidR="00072EA6" w:rsidRDefault="00072EA6" w:rsidP="00F67BF7">
      <w:pPr>
        <w:jc w:val="both"/>
      </w:pPr>
    </w:p>
    <w:p w:rsidR="00072EA6" w:rsidRDefault="00072EA6" w:rsidP="00F67BF7">
      <w:pPr>
        <w:jc w:val="both"/>
      </w:pPr>
    </w:p>
    <w:p w:rsidR="00072EA6" w:rsidRDefault="00072EA6" w:rsidP="00F67BF7">
      <w:pPr>
        <w:jc w:val="both"/>
      </w:pPr>
    </w:p>
    <w:p w:rsidR="00072EA6" w:rsidRDefault="00072EA6" w:rsidP="00F67BF7">
      <w:pPr>
        <w:jc w:val="both"/>
      </w:pPr>
    </w:p>
    <w:p w:rsidR="00072EA6" w:rsidRDefault="00072EA6" w:rsidP="00F67BF7">
      <w:pPr>
        <w:jc w:val="both"/>
      </w:pPr>
    </w:p>
    <w:p w:rsidR="00072EA6" w:rsidRDefault="00072EA6" w:rsidP="00F67BF7">
      <w:pPr>
        <w:jc w:val="both"/>
      </w:pPr>
    </w:p>
    <w:p w:rsidR="00072EA6" w:rsidRDefault="00072EA6" w:rsidP="00F67BF7">
      <w:pPr>
        <w:jc w:val="both"/>
      </w:pPr>
    </w:p>
    <w:p w:rsidR="00072EA6" w:rsidRDefault="00072EA6" w:rsidP="00F67BF7">
      <w:pPr>
        <w:jc w:val="both"/>
      </w:pPr>
    </w:p>
    <w:p w:rsidR="00072EA6" w:rsidRDefault="00072EA6" w:rsidP="00F67BF7">
      <w:pPr>
        <w:jc w:val="both"/>
      </w:pPr>
    </w:p>
    <w:p w:rsidR="002F709B" w:rsidRPr="002F709B" w:rsidRDefault="002F709B" w:rsidP="00F67BF7">
      <w:pPr>
        <w:jc w:val="both"/>
        <w:rPr>
          <w:b/>
          <w:sz w:val="32"/>
        </w:rPr>
      </w:pPr>
      <w:r w:rsidRPr="002F709B">
        <w:rPr>
          <w:b/>
          <w:sz w:val="32"/>
        </w:rPr>
        <w:t>SECTION 2</w:t>
      </w:r>
    </w:p>
    <w:p w:rsidR="00950AC7" w:rsidRPr="00BF3883" w:rsidRDefault="00950AC7" w:rsidP="00F67BF7">
      <w:pPr>
        <w:jc w:val="both"/>
        <w:rPr>
          <w:b/>
          <w:sz w:val="24"/>
          <w:u w:val="single"/>
        </w:rPr>
      </w:pPr>
      <w:r w:rsidRPr="00BF3883">
        <w:rPr>
          <w:b/>
          <w:sz w:val="24"/>
          <w:u w:val="single"/>
        </w:rPr>
        <w:t>Group</w:t>
      </w:r>
      <w:r w:rsidR="002F709B" w:rsidRPr="00BF3883">
        <w:rPr>
          <w:b/>
          <w:sz w:val="24"/>
          <w:u w:val="single"/>
        </w:rPr>
        <w:t>-</w:t>
      </w:r>
      <w:r w:rsidRPr="00BF3883">
        <w:rPr>
          <w:b/>
          <w:sz w:val="24"/>
          <w:u w:val="single"/>
        </w:rPr>
        <w:t xml:space="preserve">A </w:t>
      </w:r>
      <w:r w:rsidR="00BF3883" w:rsidRPr="00BF3883">
        <w:rPr>
          <w:b/>
          <w:sz w:val="24"/>
          <w:u w:val="single"/>
        </w:rPr>
        <w:t xml:space="preserve">24H versus </w:t>
      </w:r>
      <w:r w:rsidRPr="00BF3883">
        <w:rPr>
          <w:b/>
          <w:sz w:val="24"/>
          <w:u w:val="single"/>
        </w:rPr>
        <w:t>Group</w:t>
      </w:r>
      <w:r w:rsidR="002F709B" w:rsidRPr="00BF3883">
        <w:rPr>
          <w:b/>
          <w:sz w:val="24"/>
          <w:u w:val="single"/>
        </w:rPr>
        <w:t>-</w:t>
      </w:r>
      <w:r w:rsidR="00766063">
        <w:rPr>
          <w:b/>
          <w:sz w:val="24"/>
          <w:u w:val="single"/>
        </w:rPr>
        <w:t>A</w:t>
      </w:r>
      <w:r w:rsidRPr="00BF3883">
        <w:rPr>
          <w:b/>
          <w:sz w:val="24"/>
          <w:u w:val="single"/>
        </w:rPr>
        <w:t xml:space="preserve"> </w:t>
      </w:r>
      <w:r w:rsidR="00A9664D">
        <w:rPr>
          <w:b/>
          <w:sz w:val="24"/>
          <w:u w:val="single"/>
        </w:rPr>
        <w:t>seven</w:t>
      </w:r>
      <w:r w:rsidR="00245E1F">
        <w:rPr>
          <w:b/>
          <w:sz w:val="24"/>
          <w:u w:val="single"/>
        </w:rPr>
        <w:t xml:space="preserve"> </w:t>
      </w:r>
      <w:r w:rsidR="00245E1F">
        <w:rPr>
          <w:b/>
          <w:sz w:val="24"/>
          <w:u w:val="single"/>
          <w:lang w:val="en-US"/>
        </w:rPr>
        <w:t>d</w:t>
      </w:r>
      <w:r w:rsidR="00BF3883" w:rsidRPr="00BF3883">
        <w:rPr>
          <w:b/>
          <w:sz w:val="24"/>
          <w:u w:val="single"/>
          <w:lang w:val="en-US"/>
        </w:rPr>
        <w:t>ays</w:t>
      </w:r>
    </w:p>
    <w:p w:rsidR="00BF3883" w:rsidRDefault="00201602" w:rsidP="00F67BF7">
      <w:pPr>
        <w:jc w:val="both"/>
      </w:pPr>
      <w:r>
        <w:rPr>
          <w:rFonts w:asciiTheme="minorHAnsi" w:hAnsiTheme="minorHAnsi" w:cstheme="minorBidi"/>
          <w:lang w:eastAsia="en-US"/>
        </w:rPr>
        <w:t xml:space="preserve">Focusing on the sample of 133 respondents </w:t>
      </w:r>
      <w:r w:rsidR="00BF3883">
        <w:rPr>
          <w:rFonts w:asciiTheme="minorHAnsi" w:hAnsiTheme="minorHAnsi" w:cstheme="minorBidi"/>
          <w:lang w:eastAsia="en-US"/>
        </w:rPr>
        <w:t>in Group-A</w:t>
      </w:r>
      <w:r w:rsidR="00A904EC">
        <w:rPr>
          <w:rFonts w:asciiTheme="minorHAnsi" w:hAnsiTheme="minorHAnsi" w:cstheme="minorBidi"/>
          <w:lang w:eastAsia="en-US"/>
        </w:rPr>
        <w:t xml:space="preserve"> 24H and Group-A</w:t>
      </w:r>
      <w:r w:rsidR="00245E1F">
        <w:rPr>
          <w:rFonts w:asciiTheme="minorHAnsi" w:hAnsiTheme="minorHAnsi" w:cstheme="minorBidi"/>
          <w:lang w:eastAsia="en-US"/>
        </w:rPr>
        <w:t>,</w:t>
      </w:r>
      <w:r w:rsidR="00BF3883">
        <w:rPr>
          <w:rFonts w:asciiTheme="minorHAnsi" w:hAnsiTheme="minorHAnsi" w:cstheme="minorBidi"/>
          <w:lang w:eastAsia="en-US"/>
        </w:rPr>
        <w:t xml:space="preserve"> </w:t>
      </w:r>
      <w:r>
        <w:rPr>
          <w:rFonts w:asciiTheme="minorHAnsi" w:hAnsiTheme="minorHAnsi" w:cstheme="minorBidi"/>
          <w:lang w:eastAsia="en-US"/>
        </w:rPr>
        <w:t xml:space="preserve">who replied to the SMS surveys for </w:t>
      </w:r>
      <w:r w:rsidR="00245E1F">
        <w:rPr>
          <w:rFonts w:asciiTheme="minorHAnsi" w:hAnsiTheme="minorHAnsi" w:cstheme="minorBidi"/>
          <w:lang w:eastAsia="en-US"/>
        </w:rPr>
        <w:t xml:space="preserve">eight </w:t>
      </w:r>
      <w:r>
        <w:rPr>
          <w:rFonts w:asciiTheme="minorHAnsi" w:hAnsiTheme="minorHAnsi" w:cstheme="minorBidi"/>
          <w:lang w:eastAsia="en-US"/>
        </w:rPr>
        <w:t>consecutive days (</w:t>
      </w:r>
      <w:r w:rsidR="00245E1F">
        <w:rPr>
          <w:rFonts w:asciiTheme="minorHAnsi" w:hAnsiTheme="minorHAnsi" w:cstheme="minorBidi"/>
          <w:lang w:eastAsia="en-US"/>
        </w:rPr>
        <w:t xml:space="preserve">detailing </w:t>
      </w:r>
      <w:r>
        <w:rPr>
          <w:rFonts w:asciiTheme="minorHAnsi" w:hAnsiTheme="minorHAnsi" w:cstheme="minorBidi"/>
          <w:lang w:eastAsia="en-US"/>
        </w:rPr>
        <w:t xml:space="preserve">what they ate </w:t>
      </w:r>
      <w:r w:rsidR="00245E1F">
        <w:rPr>
          <w:rFonts w:asciiTheme="minorHAnsi" w:hAnsiTheme="minorHAnsi" w:cstheme="minorBidi"/>
          <w:lang w:eastAsia="en-US"/>
        </w:rPr>
        <w:t xml:space="preserve">during the </w:t>
      </w:r>
      <w:r>
        <w:rPr>
          <w:rFonts w:asciiTheme="minorHAnsi" w:hAnsiTheme="minorHAnsi" w:cstheme="minorBidi"/>
          <w:lang w:eastAsia="en-US"/>
        </w:rPr>
        <w:t>24</w:t>
      </w:r>
      <w:r w:rsidR="00245E1F">
        <w:rPr>
          <w:rFonts w:asciiTheme="minorHAnsi" w:hAnsiTheme="minorHAnsi" w:cstheme="minorBidi"/>
          <w:lang w:eastAsia="en-US"/>
        </w:rPr>
        <w:t>-</w:t>
      </w:r>
      <w:r>
        <w:rPr>
          <w:rFonts w:asciiTheme="minorHAnsi" w:hAnsiTheme="minorHAnsi" w:cstheme="minorBidi"/>
          <w:lang w:eastAsia="en-US"/>
        </w:rPr>
        <w:t>hour</w:t>
      </w:r>
      <w:r w:rsidR="00245E1F">
        <w:rPr>
          <w:rFonts w:asciiTheme="minorHAnsi" w:hAnsiTheme="minorHAnsi" w:cstheme="minorBidi"/>
          <w:lang w:eastAsia="en-US"/>
        </w:rPr>
        <w:t xml:space="preserve"> period</w:t>
      </w:r>
      <w:r>
        <w:rPr>
          <w:rFonts w:asciiTheme="minorHAnsi" w:hAnsiTheme="minorHAnsi" w:cstheme="minorBidi"/>
          <w:lang w:eastAsia="en-US"/>
        </w:rPr>
        <w:t xml:space="preserve"> before the interview from day </w:t>
      </w:r>
      <w:r w:rsidR="00245E1F">
        <w:rPr>
          <w:rFonts w:asciiTheme="minorHAnsi" w:hAnsiTheme="minorHAnsi" w:cstheme="minorBidi"/>
          <w:lang w:eastAsia="en-US"/>
        </w:rPr>
        <w:t>one</w:t>
      </w:r>
      <w:r>
        <w:rPr>
          <w:rFonts w:asciiTheme="minorHAnsi" w:hAnsiTheme="minorHAnsi" w:cstheme="minorBidi"/>
          <w:lang w:eastAsia="en-US"/>
        </w:rPr>
        <w:t xml:space="preserve"> to day </w:t>
      </w:r>
      <w:r w:rsidR="00A9664D">
        <w:rPr>
          <w:rFonts w:asciiTheme="minorHAnsi" w:hAnsiTheme="minorHAnsi" w:cstheme="minorBidi"/>
          <w:lang w:eastAsia="en-US"/>
        </w:rPr>
        <w:t>seven</w:t>
      </w:r>
      <w:r>
        <w:rPr>
          <w:rFonts w:asciiTheme="minorHAnsi" w:hAnsiTheme="minorHAnsi" w:cstheme="minorBidi"/>
          <w:lang w:eastAsia="en-US"/>
        </w:rPr>
        <w:t xml:space="preserve"> and what they ate in the past </w:t>
      </w:r>
      <w:r w:rsidR="00A9664D">
        <w:rPr>
          <w:rFonts w:asciiTheme="minorHAnsi" w:hAnsiTheme="minorHAnsi" w:cstheme="minorBidi"/>
          <w:lang w:eastAsia="en-US"/>
        </w:rPr>
        <w:t>seven</w:t>
      </w:r>
      <w:r>
        <w:rPr>
          <w:rFonts w:asciiTheme="minorHAnsi" w:hAnsiTheme="minorHAnsi" w:cstheme="minorBidi"/>
          <w:lang w:eastAsia="en-US"/>
        </w:rPr>
        <w:t xml:space="preserve"> days </w:t>
      </w:r>
      <w:r w:rsidR="00BF3883">
        <w:rPr>
          <w:rFonts w:asciiTheme="minorHAnsi" w:hAnsiTheme="minorHAnsi" w:cstheme="minorBidi"/>
          <w:lang w:eastAsia="en-US"/>
        </w:rPr>
        <w:t>o</w:t>
      </w:r>
      <w:r>
        <w:rPr>
          <w:rFonts w:asciiTheme="minorHAnsi" w:hAnsiTheme="minorHAnsi" w:cstheme="minorBidi"/>
          <w:lang w:eastAsia="en-US"/>
        </w:rPr>
        <w:t xml:space="preserve">n Day 8) – we are going to check if same respondents </w:t>
      </w:r>
      <w:r>
        <w:t>answer consistently when</w:t>
      </w:r>
      <w:r w:rsidR="00BF3883">
        <w:t>:</w:t>
      </w:r>
    </w:p>
    <w:p w:rsidR="00BF3883" w:rsidRDefault="00201602" w:rsidP="00F67BF7">
      <w:pPr>
        <w:pStyle w:val="ListParagraph"/>
        <w:numPr>
          <w:ilvl w:val="0"/>
          <w:numId w:val="6"/>
        </w:numPr>
        <w:jc w:val="both"/>
      </w:pPr>
      <w:r>
        <w:t xml:space="preserve">the demographic questions </w:t>
      </w:r>
      <w:r w:rsidR="00EF4061">
        <w:t xml:space="preserve">were </w:t>
      </w:r>
      <w:r w:rsidR="00BF3883">
        <w:t xml:space="preserve">asked </w:t>
      </w:r>
      <w:r w:rsidR="00EF4061">
        <w:t>o</w:t>
      </w:r>
      <w:r w:rsidR="00BF3883">
        <w:t xml:space="preserve">n </w:t>
      </w:r>
      <w:r w:rsidR="004A1B0F">
        <w:t>two</w:t>
      </w:r>
      <w:r w:rsidR="00BF3883">
        <w:t xml:space="preserve"> different days</w:t>
      </w:r>
    </w:p>
    <w:p w:rsidR="00201602" w:rsidRPr="00BF3883" w:rsidRDefault="00201602" w:rsidP="00F67BF7">
      <w:pPr>
        <w:pStyle w:val="ListParagraph"/>
        <w:numPr>
          <w:ilvl w:val="0"/>
          <w:numId w:val="6"/>
        </w:numPr>
        <w:jc w:val="both"/>
      </w:pPr>
      <w:r>
        <w:t xml:space="preserve">the </w:t>
      </w:r>
      <w:r w:rsidRPr="00BF3883">
        <w:t xml:space="preserve">FCS-N </w:t>
      </w:r>
      <w:r w:rsidR="00EF4061">
        <w:t xml:space="preserve">was </w:t>
      </w:r>
      <w:r>
        <w:t xml:space="preserve">asked with a different recall period </w:t>
      </w:r>
      <w:r w:rsidRPr="00BF3883">
        <w:t>(24</w:t>
      </w:r>
      <w:r w:rsidR="00EF4061">
        <w:t>-h</w:t>
      </w:r>
      <w:r w:rsidRPr="00BF3883">
        <w:t>our v</w:t>
      </w:r>
      <w:r w:rsidR="00B231DD">
        <w:t>ersu</w:t>
      </w:r>
      <w:r w:rsidRPr="00BF3883">
        <w:t xml:space="preserve">s </w:t>
      </w:r>
      <w:r w:rsidR="00A9664D">
        <w:t>seven</w:t>
      </w:r>
      <w:r w:rsidR="00EF4061">
        <w:t>-</w:t>
      </w:r>
      <w:r w:rsidRPr="00BF3883">
        <w:t>day).</w:t>
      </w:r>
    </w:p>
    <w:p w:rsidR="00072EA6" w:rsidRDefault="00072EA6" w:rsidP="00F67BF7">
      <w:pPr>
        <w:jc w:val="both"/>
        <w:rPr>
          <w:b/>
        </w:rPr>
      </w:pPr>
      <w:r w:rsidRPr="00072EA6">
        <w:rPr>
          <w:b/>
        </w:rPr>
        <w:t>Consistency in the respondents ‘</w:t>
      </w:r>
      <w:r w:rsidR="00B8427D">
        <w:rPr>
          <w:b/>
        </w:rPr>
        <w:t xml:space="preserve">demographic </w:t>
      </w:r>
      <w:r w:rsidRPr="00072EA6">
        <w:rPr>
          <w:b/>
        </w:rPr>
        <w:t>answer</w:t>
      </w:r>
      <w:r w:rsidR="00EF4061">
        <w:rPr>
          <w:b/>
        </w:rPr>
        <w:t>s</w:t>
      </w:r>
      <w:r w:rsidR="00E84A5E">
        <w:rPr>
          <w:b/>
        </w:rPr>
        <w:t xml:space="preserve"> for </w:t>
      </w:r>
      <w:r w:rsidR="002E2352">
        <w:rPr>
          <w:b/>
        </w:rPr>
        <w:t xml:space="preserve">respondents in </w:t>
      </w:r>
      <w:r w:rsidR="00E84A5E">
        <w:rPr>
          <w:b/>
        </w:rPr>
        <w:t>Group A</w:t>
      </w:r>
      <w:r w:rsidR="00EF4061">
        <w:rPr>
          <w:b/>
        </w:rPr>
        <w:t xml:space="preserve"> across both recall methods</w:t>
      </w:r>
    </w:p>
    <w:p w:rsidR="006C3393" w:rsidRDefault="00137EF7" w:rsidP="00F67BF7">
      <w:pPr>
        <w:jc w:val="both"/>
      </w:pPr>
      <w:r>
        <w:t xml:space="preserve">Questions on gender of the respondent, district, </w:t>
      </w:r>
      <w:r w:rsidR="00EF4061">
        <w:t xml:space="preserve">and </w:t>
      </w:r>
      <w:r>
        <w:t xml:space="preserve">toilet and roof types were asked </w:t>
      </w:r>
      <w:r w:rsidR="006C3393">
        <w:t xml:space="preserve">only at the beginning </w:t>
      </w:r>
      <w:r w:rsidR="0046344E">
        <w:t xml:space="preserve">(day 1) </w:t>
      </w:r>
      <w:r w:rsidR="006C3393">
        <w:t xml:space="preserve">and at the end </w:t>
      </w:r>
      <w:r w:rsidR="0046344E">
        <w:t xml:space="preserve">(day 8) </w:t>
      </w:r>
      <w:r w:rsidR="006C3393">
        <w:t xml:space="preserve">of the SMS surveys for </w:t>
      </w:r>
      <w:r w:rsidR="00B8427D">
        <w:t xml:space="preserve">respondents in </w:t>
      </w:r>
      <w:r w:rsidR="006C3393">
        <w:t xml:space="preserve">Group A. </w:t>
      </w:r>
      <w:r w:rsidR="00B8427D">
        <w:t xml:space="preserve">We conducted a deeper analysis on the demographic section </w:t>
      </w:r>
      <w:r w:rsidR="00EF4061">
        <w:t xml:space="preserve">of the questionnaire </w:t>
      </w:r>
      <w:r w:rsidR="00B8427D">
        <w:t>t</w:t>
      </w:r>
      <w:r w:rsidR="006C3393">
        <w:t xml:space="preserve">o </w:t>
      </w:r>
      <w:r w:rsidR="00EF4061">
        <w:t xml:space="preserve">determine </w:t>
      </w:r>
      <w:r w:rsidR="006C3393">
        <w:t xml:space="preserve">if </w:t>
      </w:r>
      <w:r w:rsidR="00EF4061">
        <w:t xml:space="preserve">the </w:t>
      </w:r>
      <w:r w:rsidR="006C3393">
        <w:t xml:space="preserve">same respondents </w:t>
      </w:r>
      <w:r w:rsidR="00B8427D">
        <w:t>change</w:t>
      </w:r>
      <w:r w:rsidR="00EF4061">
        <w:t>d</w:t>
      </w:r>
      <w:r w:rsidR="00B8427D">
        <w:t xml:space="preserve"> their answers </w:t>
      </w:r>
      <w:r w:rsidR="006C3393">
        <w:t xml:space="preserve">when the same </w:t>
      </w:r>
      <w:r w:rsidR="00B8427D">
        <w:t xml:space="preserve">demographic </w:t>
      </w:r>
      <w:r w:rsidR="006C3393">
        <w:t>question</w:t>
      </w:r>
      <w:r w:rsidR="0046344E">
        <w:t>s</w:t>
      </w:r>
      <w:r w:rsidR="00C00459">
        <w:t xml:space="preserve"> </w:t>
      </w:r>
      <w:r w:rsidR="00EF4061">
        <w:t xml:space="preserve">were </w:t>
      </w:r>
      <w:r w:rsidR="006C3393">
        <w:t xml:space="preserve">asked </w:t>
      </w:r>
      <w:r w:rsidR="00EF4061">
        <w:t>o</w:t>
      </w:r>
      <w:r w:rsidR="006C3393">
        <w:t xml:space="preserve">n </w:t>
      </w:r>
      <w:r w:rsidR="00EF4061">
        <w:t>two</w:t>
      </w:r>
      <w:r w:rsidR="00C00459">
        <w:t xml:space="preserve"> </w:t>
      </w:r>
      <w:r w:rsidR="006C3393">
        <w:t>different day</w:t>
      </w:r>
      <w:r w:rsidR="00C00459">
        <w:t>s</w:t>
      </w:r>
      <w:r w:rsidR="00B8427D">
        <w:t>.</w:t>
      </w:r>
      <w:r w:rsidR="00B54A3F">
        <w:t xml:space="preserve"> </w:t>
      </w:r>
    </w:p>
    <w:p w:rsidR="00EF4061" w:rsidRDefault="00EF4061" w:rsidP="00F67BF7">
      <w:pPr>
        <w:jc w:val="both"/>
      </w:pPr>
      <w:r>
        <w:t>We observed that:</w:t>
      </w:r>
    </w:p>
    <w:p w:rsidR="00EF4061" w:rsidRDefault="00EF4061" w:rsidP="007E7B01">
      <w:pPr>
        <w:pStyle w:val="ListParagraph"/>
        <w:numPr>
          <w:ilvl w:val="0"/>
          <w:numId w:val="7"/>
        </w:numPr>
        <w:jc w:val="both"/>
      </w:pPr>
      <w:r>
        <w:t>Approximately</w:t>
      </w:r>
      <w:r w:rsidR="00072EA6" w:rsidRPr="00072EA6">
        <w:t xml:space="preserve"> 30% of the respondents changed their answers </w:t>
      </w:r>
      <w:r w:rsidR="00C00459">
        <w:t xml:space="preserve">from day </w:t>
      </w:r>
      <w:r>
        <w:t>one</w:t>
      </w:r>
      <w:r w:rsidR="00C00459">
        <w:t xml:space="preserve"> to day</w:t>
      </w:r>
      <w:r>
        <w:t xml:space="preserve"> eight</w:t>
      </w:r>
      <w:r w:rsidR="00C00459">
        <w:t xml:space="preserve"> </w:t>
      </w:r>
      <w:r w:rsidR="00072EA6" w:rsidRPr="00072EA6">
        <w:t>for toilet type and roof type</w:t>
      </w:r>
    </w:p>
    <w:p w:rsidR="00EF4061" w:rsidRDefault="00C00459" w:rsidP="007E7B01">
      <w:pPr>
        <w:pStyle w:val="ListParagraph"/>
        <w:numPr>
          <w:ilvl w:val="0"/>
          <w:numId w:val="7"/>
        </w:numPr>
        <w:jc w:val="both"/>
      </w:pPr>
      <w:r>
        <w:t xml:space="preserve">15% replied with a different </w:t>
      </w:r>
      <w:r w:rsidR="00072EA6" w:rsidRPr="00072EA6">
        <w:t>age</w:t>
      </w:r>
      <w:r w:rsidR="00EF4061">
        <w:t xml:space="preserve">; and </w:t>
      </w:r>
    </w:p>
    <w:p w:rsidR="00072EA6" w:rsidRPr="00072EA6" w:rsidRDefault="00EF4061" w:rsidP="007E7B01">
      <w:pPr>
        <w:pStyle w:val="ListParagraph"/>
        <w:numPr>
          <w:ilvl w:val="0"/>
          <w:numId w:val="7"/>
        </w:numPr>
        <w:jc w:val="both"/>
      </w:pPr>
      <w:r>
        <w:t>Approximately</w:t>
      </w:r>
      <w:r w:rsidR="00A904EC">
        <w:t xml:space="preserve"> </w:t>
      </w:r>
      <w:r w:rsidR="00A9664D">
        <w:t>seven</w:t>
      </w:r>
      <w:r>
        <w:t xml:space="preserve"> percent</w:t>
      </w:r>
      <w:r w:rsidR="00072EA6" w:rsidRPr="00072EA6">
        <w:t xml:space="preserve"> </w:t>
      </w:r>
      <w:r w:rsidR="00C00459">
        <w:t>changed</w:t>
      </w:r>
      <w:r w:rsidR="00072EA6" w:rsidRPr="00072EA6">
        <w:t xml:space="preserve"> </w:t>
      </w:r>
      <w:r>
        <w:t xml:space="preserve">gender. </w:t>
      </w:r>
    </w:p>
    <w:p w:rsidR="00072EA6" w:rsidRPr="00072EA6" w:rsidRDefault="00072EA6" w:rsidP="00F67BF7">
      <w:pPr>
        <w:jc w:val="both"/>
      </w:pPr>
      <w:r w:rsidRPr="00072EA6">
        <w:t xml:space="preserve">Changes in the toilet type and roof type answers could be </w:t>
      </w:r>
      <w:r w:rsidR="007D5236">
        <w:t xml:space="preserve">explained </w:t>
      </w:r>
      <w:r w:rsidR="00EF4061">
        <w:t xml:space="preserve">by </w:t>
      </w:r>
      <w:r w:rsidRPr="00072EA6">
        <w:t xml:space="preserve">the fact that the options given for those two questions </w:t>
      </w:r>
      <w:r w:rsidR="007D5236">
        <w:t>we</w:t>
      </w:r>
      <w:r w:rsidRPr="00072EA6">
        <w:t>re not clear and/or</w:t>
      </w:r>
      <w:r w:rsidR="007D5236">
        <w:t xml:space="preserve"> were</w:t>
      </w:r>
      <w:r w:rsidRPr="00072EA6">
        <w:t xml:space="preserve"> not well visible </w:t>
      </w:r>
      <w:r w:rsidR="005D36D5">
        <w:t xml:space="preserve">on basic phone screens. For this to be the case, we are </w:t>
      </w:r>
      <w:r w:rsidRPr="00072EA6">
        <w:t>assuming th</w:t>
      </w:r>
      <w:r w:rsidR="00B54A3F">
        <w:t>at most of the respondents replied</w:t>
      </w:r>
      <w:r w:rsidRPr="00072EA6">
        <w:t xml:space="preserve"> to the SMS surveys using basic phones</w:t>
      </w:r>
      <w:r w:rsidR="005D36D5">
        <w:t xml:space="preserve"> as opposed to smart phones,</w:t>
      </w:r>
      <w:r w:rsidR="00A904EC">
        <w:t xml:space="preserve"> </w:t>
      </w:r>
      <w:r w:rsidR="00B54A3F">
        <w:t xml:space="preserve">as the SMS survey was implemented </w:t>
      </w:r>
      <w:r w:rsidRPr="00072EA6">
        <w:t>in rural areas</w:t>
      </w:r>
      <w:r w:rsidR="005D36D5">
        <w:t xml:space="preserve">. For this reason, we hypothesize that </w:t>
      </w:r>
      <w:r w:rsidRPr="00072EA6">
        <w:t xml:space="preserve">respondents </w:t>
      </w:r>
      <w:r w:rsidR="005D36D5">
        <w:t>may have</w:t>
      </w:r>
      <w:r w:rsidR="005D36D5" w:rsidRPr="00072EA6">
        <w:t xml:space="preserve"> </w:t>
      </w:r>
      <w:r w:rsidRPr="00072EA6">
        <w:t>replied with one of the options</w:t>
      </w:r>
      <w:r w:rsidR="005D36D5">
        <w:t xml:space="preserve"> visible on their screen instead of selecting</w:t>
      </w:r>
      <w:r w:rsidR="00676D65">
        <w:t xml:space="preserve"> the most-appropriate response</w:t>
      </w:r>
      <w:r w:rsidRPr="00072EA6">
        <w:t xml:space="preserve">. No evidence </w:t>
      </w:r>
      <w:r w:rsidR="00676D65">
        <w:t>illustrates that</w:t>
      </w:r>
      <w:r w:rsidRPr="00072EA6">
        <w:t xml:space="preserve"> respondents gave a better or worse answer in </w:t>
      </w:r>
      <w:r w:rsidR="00676D65">
        <w:t>d</w:t>
      </w:r>
      <w:r w:rsidRPr="00072EA6">
        <w:t>ay</w:t>
      </w:r>
      <w:r w:rsidR="00676D65">
        <w:t xml:space="preserve"> eight</w:t>
      </w:r>
      <w:r w:rsidRPr="00072EA6">
        <w:t xml:space="preserve"> compared to </w:t>
      </w:r>
      <w:r w:rsidR="00676D65">
        <w:t>d</w:t>
      </w:r>
      <w:r w:rsidRPr="00072EA6">
        <w:t>ay</w:t>
      </w:r>
      <w:r w:rsidR="00676D65">
        <w:t xml:space="preserve"> one</w:t>
      </w:r>
      <w:r w:rsidRPr="00072EA6">
        <w:t xml:space="preserve"> for </w:t>
      </w:r>
      <w:r w:rsidR="00676D65" w:rsidRPr="00072EA6">
        <w:t>th</w:t>
      </w:r>
      <w:r w:rsidR="00676D65">
        <w:t>ese</w:t>
      </w:r>
      <w:r w:rsidR="00676D65" w:rsidRPr="00072EA6">
        <w:t xml:space="preserve"> </w:t>
      </w:r>
      <w:r w:rsidRPr="00072EA6">
        <w:t>two questions.</w:t>
      </w:r>
    </w:p>
    <w:p w:rsidR="00072EA6" w:rsidRPr="00072EA6" w:rsidRDefault="00676D65" w:rsidP="00F67BF7">
      <w:pPr>
        <w:jc w:val="both"/>
      </w:pPr>
      <w:r>
        <w:t>C</w:t>
      </w:r>
      <w:r w:rsidR="00072EA6" w:rsidRPr="00072EA6">
        <w:t xml:space="preserve">hanges in the age and the sex of the respondents could be due to the fact that different respondents </w:t>
      </w:r>
      <w:r>
        <w:t xml:space="preserve">within the household (i.e., the head of household one day and another person the second time) </w:t>
      </w:r>
      <w:r w:rsidR="00072EA6" w:rsidRPr="00072EA6">
        <w:t>replied</w:t>
      </w:r>
      <w:r>
        <w:t xml:space="preserve"> to the SMS survey</w:t>
      </w:r>
      <w:r w:rsidR="00072EA6" w:rsidRPr="00072EA6">
        <w:t xml:space="preserve"> </w:t>
      </w:r>
      <w:r>
        <w:t>o</w:t>
      </w:r>
      <w:r w:rsidR="00072EA6" w:rsidRPr="00072EA6">
        <w:t xml:space="preserve">n </w:t>
      </w:r>
      <w:r>
        <w:t>d</w:t>
      </w:r>
      <w:r w:rsidR="00072EA6" w:rsidRPr="00072EA6">
        <w:t>ay</w:t>
      </w:r>
      <w:r>
        <w:t xml:space="preserve"> one</w:t>
      </w:r>
      <w:r w:rsidR="00072EA6" w:rsidRPr="00072EA6">
        <w:t xml:space="preserve"> and </w:t>
      </w:r>
      <w:r>
        <w:t>d</w:t>
      </w:r>
      <w:r w:rsidR="00072EA6" w:rsidRPr="00072EA6">
        <w:t>ay</w:t>
      </w:r>
      <w:r>
        <w:t xml:space="preserve"> eight</w:t>
      </w:r>
      <w:r w:rsidR="00072EA6" w:rsidRPr="00072EA6">
        <w:t>.</w:t>
      </w:r>
    </w:p>
    <w:p w:rsidR="00F53B57" w:rsidRDefault="00B9210D" w:rsidP="00F67BF7">
      <w:pPr>
        <w:jc w:val="both"/>
      </w:pPr>
      <w:r>
        <w:t>Based on the above results, it is highly recommended</w:t>
      </w:r>
      <w:r w:rsidR="001B103A">
        <w:t xml:space="preserve"> that the demographic questions be asked each time respondents take part in an SMS survey if the same numbers will be used for multiple rounds. This recommendation is especially important when conducting SMS-based surveys, because we cannot otherwise ensure that the same respondent is participating in the survey each time. </w:t>
      </w:r>
      <w:r w:rsidR="002E2352">
        <w:t xml:space="preserve">. </w:t>
      </w:r>
    </w:p>
    <w:p w:rsidR="00072EA6" w:rsidRDefault="00E331BF" w:rsidP="00F67BF7">
      <w:pPr>
        <w:jc w:val="both"/>
      </w:pPr>
      <w:r>
        <w:t>For the purpose of the analysis</w:t>
      </w:r>
      <w:r w:rsidR="00702135">
        <w:t>,</w:t>
      </w:r>
      <w:r>
        <w:t xml:space="preserve"> when the answers</w:t>
      </w:r>
      <w:r w:rsidR="00F53B57">
        <w:t xml:space="preserve"> to the demographic questions changed from day </w:t>
      </w:r>
      <w:r w:rsidR="00702135">
        <w:t>one</w:t>
      </w:r>
      <w:r w:rsidR="00F53B57">
        <w:t xml:space="preserve"> to day </w:t>
      </w:r>
      <w:r w:rsidR="00702135">
        <w:t>eight</w:t>
      </w:r>
      <w:r>
        <w:t xml:space="preserve">, </w:t>
      </w:r>
      <w:r w:rsidR="00702135">
        <w:t xml:space="preserve">we kept the answers provided </w:t>
      </w:r>
      <w:r>
        <w:t xml:space="preserve">by respondents during </w:t>
      </w:r>
      <w:r w:rsidR="00F53B57">
        <w:t>the first day</w:t>
      </w:r>
      <w:r>
        <w:t>.</w:t>
      </w:r>
    </w:p>
    <w:p w:rsidR="007139A7" w:rsidRDefault="007139A7" w:rsidP="00F67BF7">
      <w:pPr>
        <w:jc w:val="both"/>
        <w:rPr>
          <w:b/>
        </w:rPr>
      </w:pPr>
      <w:r>
        <w:rPr>
          <w:b/>
        </w:rPr>
        <w:t>Demographic information</w:t>
      </w:r>
      <w:r w:rsidR="006F6D55">
        <w:rPr>
          <w:b/>
        </w:rPr>
        <w:t xml:space="preserve"> of respondents in Group-A</w:t>
      </w:r>
    </w:p>
    <w:p w:rsidR="00FD5D13" w:rsidRDefault="007139A7" w:rsidP="00F67BF7">
      <w:pPr>
        <w:jc w:val="both"/>
      </w:pPr>
      <w:r>
        <w:t xml:space="preserve">As </w:t>
      </w:r>
      <w:r w:rsidR="00E63CEA">
        <w:t xml:space="preserve">illustrated in </w:t>
      </w:r>
      <w:r w:rsidR="00E63CEA" w:rsidRPr="007E7B01">
        <w:rPr>
          <w:i/>
        </w:rPr>
        <w:t>G</w:t>
      </w:r>
      <w:r w:rsidRPr="007E7B01">
        <w:rPr>
          <w:i/>
        </w:rPr>
        <w:t>raph 2</w:t>
      </w:r>
      <w:r w:rsidR="00FD5D13" w:rsidRPr="00FD5D13">
        <w:t xml:space="preserve">, </w:t>
      </w:r>
      <w:r w:rsidR="00FD5D13">
        <w:t xml:space="preserve">94% of respondents </w:t>
      </w:r>
      <w:r>
        <w:t xml:space="preserve">in Group-A </w:t>
      </w:r>
      <w:r w:rsidR="00FD5D13">
        <w:t xml:space="preserve">are from Tete </w:t>
      </w:r>
      <w:r w:rsidR="00E63CEA">
        <w:t xml:space="preserve">District </w:t>
      </w:r>
      <w:r w:rsidR="00FD5D13">
        <w:t xml:space="preserve">and 6% </w:t>
      </w:r>
      <w:r w:rsidR="00637A1C">
        <w:t>are from Zambezia</w:t>
      </w:r>
      <w:r w:rsidR="00E63CEA">
        <w:t xml:space="preserve"> District</w:t>
      </w:r>
      <w:r w:rsidR="00637A1C">
        <w:t xml:space="preserve">. </w:t>
      </w:r>
      <w:r w:rsidR="00E63CEA">
        <w:t xml:space="preserve">That said, even though this survey targeted solely rural areas of Mozambique, the survey reached </w:t>
      </w:r>
      <w:r w:rsidR="00A904EC">
        <w:t>predominantly</w:t>
      </w:r>
      <w:r w:rsidR="00E63CEA">
        <w:t xml:space="preserve"> better-off respondents. We can determine the respondents’ economic status by analysing the results provided for the “roof type” and “toilet type” wealth proxy indicator questions. The most common types of roofs reported by respondents were</w:t>
      </w:r>
      <w:r w:rsidR="00A904EC">
        <w:t xml:space="preserve"> </w:t>
      </w:r>
      <w:r w:rsidR="00DD458F">
        <w:t>“</w:t>
      </w:r>
      <w:r w:rsidR="00637A1C" w:rsidRPr="00B9210D">
        <w:rPr>
          <w:i/>
        </w:rPr>
        <w:t>metal</w:t>
      </w:r>
      <w:r w:rsidR="00DD458F">
        <w:t>”</w:t>
      </w:r>
      <w:r w:rsidR="00637A1C">
        <w:t xml:space="preserve">, </w:t>
      </w:r>
      <w:r w:rsidR="00DD458F">
        <w:t>“</w:t>
      </w:r>
      <w:r w:rsidR="00637A1C" w:rsidRPr="00B9210D">
        <w:rPr>
          <w:i/>
        </w:rPr>
        <w:t>asbestos</w:t>
      </w:r>
      <w:r w:rsidR="00DD458F">
        <w:t>”</w:t>
      </w:r>
      <w:r w:rsidR="00637A1C">
        <w:t xml:space="preserve"> and </w:t>
      </w:r>
      <w:r w:rsidR="00DD458F">
        <w:t>“</w:t>
      </w:r>
      <w:r w:rsidR="00637A1C" w:rsidRPr="00B9210D">
        <w:rPr>
          <w:i/>
        </w:rPr>
        <w:t>concrete</w:t>
      </w:r>
      <w:r w:rsidR="00E63CEA">
        <w:rPr>
          <w:i/>
        </w:rPr>
        <w:t>.</w:t>
      </w:r>
      <w:r w:rsidR="00DD458F">
        <w:t>”</w:t>
      </w:r>
      <w:r w:rsidR="00637A1C">
        <w:t xml:space="preserve"> </w:t>
      </w:r>
      <w:r w:rsidR="00E63CEA">
        <w:t>For toilets, common responses included</w:t>
      </w:r>
      <w:r w:rsidR="00932EEE">
        <w:t xml:space="preserve"> </w:t>
      </w:r>
      <w:r w:rsidR="00DD458F">
        <w:t>“</w:t>
      </w:r>
      <w:r w:rsidR="00932EEE" w:rsidRPr="00B9210D">
        <w:rPr>
          <w:i/>
        </w:rPr>
        <w:t>VIP</w:t>
      </w:r>
      <w:r w:rsidR="00E63CEA">
        <w:rPr>
          <w:i/>
        </w:rPr>
        <w:t>,</w:t>
      </w:r>
      <w:r w:rsidR="00DD458F">
        <w:t>”</w:t>
      </w:r>
      <w:r w:rsidR="00932EEE">
        <w:t xml:space="preserve"> </w:t>
      </w:r>
      <w:r w:rsidR="00DD458F">
        <w:t>“</w:t>
      </w:r>
      <w:r w:rsidR="00637A1C" w:rsidRPr="00B9210D">
        <w:rPr>
          <w:i/>
        </w:rPr>
        <w:t>improved</w:t>
      </w:r>
      <w:r w:rsidR="00E63CEA">
        <w:rPr>
          <w:i/>
        </w:rPr>
        <w:t>,</w:t>
      </w:r>
      <w:r w:rsidR="00DD458F">
        <w:t>”</w:t>
      </w:r>
      <w:r w:rsidR="00637A1C">
        <w:t xml:space="preserve"> and </w:t>
      </w:r>
      <w:r w:rsidR="00DD458F">
        <w:t>“</w:t>
      </w:r>
      <w:r w:rsidR="00637A1C" w:rsidRPr="00B9210D">
        <w:rPr>
          <w:i/>
        </w:rPr>
        <w:t>flush</w:t>
      </w:r>
      <w:r w:rsidR="00E63CEA">
        <w:rPr>
          <w:i/>
        </w:rPr>
        <w:t>.</w:t>
      </w:r>
      <w:r w:rsidR="00DD458F">
        <w:t>”</w:t>
      </w:r>
      <w:r w:rsidR="00637A1C">
        <w:t xml:space="preserve"> </w:t>
      </w:r>
    </w:p>
    <w:p w:rsidR="007139A7" w:rsidRPr="007E7B01" w:rsidRDefault="007139A7" w:rsidP="00F67BF7">
      <w:pPr>
        <w:jc w:val="both"/>
        <w:rPr>
          <w:b/>
          <w:i/>
        </w:rPr>
      </w:pPr>
      <w:r w:rsidRPr="007E7B01">
        <w:rPr>
          <w:b/>
          <w:i/>
        </w:rPr>
        <w:t>Graph 2: Proportion of respondents by district, toilet type and roof type</w:t>
      </w:r>
    </w:p>
    <w:p w:rsidR="00B21DE2" w:rsidRDefault="000137F4" w:rsidP="00F67BF7">
      <w:pPr>
        <w:jc w:val="both"/>
      </w:pPr>
      <w:r>
        <w:rPr>
          <w:noProof/>
          <w:lang w:val="en-US" w:eastAsia="en-US"/>
        </w:rPr>
        <w:drawing>
          <wp:anchor distT="0" distB="0" distL="114300" distR="114300" simplePos="0" relativeHeight="251671552" behindDoc="1" locked="0" layoutInCell="1" allowOverlap="1" wp14:anchorId="57795B36" wp14:editId="5F413338">
            <wp:simplePos x="0" y="0"/>
            <wp:positionH relativeFrom="margin">
              <wp:posOffset>3053024</wp:posOffset>
            </wp:positionH>
            <wp:positionV relativeFrom="paragraph">
              <wp:posOffset>1741640</wp:posOffset>
            </wp:positionV>
            <wp:extent cx="2917190" cy="1717040"/>
            <wp:effectExtent l="0" t="0" r="0" b="0"/>
            <wp:wrapTight wrapText="bothSides">
              <wp:wrapPolygon edited="0">
                <wp:start x="0" y="0"/>
                <wp:lineTo x="0" y="21328"/>
                <wp:lineTo x="21440" y="21328"/>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17190" cy="17170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70528" behindDoc="1" locked="0" layoutInCell="1" allowOverlap="1" wp14:anchorId="63D5246F" wp14:editId="11663F86">
            <wp:simplePos x="0" y="0"/>
            <wp:positionH relativeFrom="margin">
              <wp:align>left</wp:align>
            </wp:positionH>
            <wp:positionV relativeFrom="paragraph">
              <wp:posOffset>1789430</wp:posOffset>
            </wp:positionV>
            <wp:extent cx="2782570" cy="1650365"/>
            <wp:effectExtent l="0" t="0" r="0" b="6985"/>
            <wp:wrapTight wrapText="bothSides">
              <wp:wrapPolygon edited="0">
                <wp:start x="0" y="0"/>
                <wp:lineTo x="0" y="21442"/>
                <wp:lineTo x="21442" y="21442"/>
                <wp:lineTo x="214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2570" cy="1650365"/>
                    </a:xfrm>
                    <a:prstGeom prst="rect">
                      <a:avLst/>
                    </a:prstGeom>
                  </pic:spPr>
                </pic:pic>
              </a:graphicData>
            </a:graphic>
            <wp14:sizeRelH relativeFrom="margin">
              <wp14:pctWidth>0</wp14:pctWidth>
            </wp14:sizeRelH>
            <wp14:sizeRelV relativeFrom="margin">
              <wp14:pctHeight>0</wp14:pctHeight>
            </wp14:sizeRelV>
          </wp:anchor>
        </w:drawing>
      </w:r>
      <w:r w:rsidR="00B21DE2">
        <w:rPr>
          <w:noProof/>
          <w:lang w:val="en-US" w:eastAsia="en-US"/>
        </w:rPr>
        <w:drawing>
          <wp:inline distT="0" distB="0" distL="0" distR="0" wp14:anchorId="15C40F3E" wp14:editId="01333939">
            <wp:extent cx="2814762" cy="167993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6863" cy="1693130"/>
                    </a:xfrm>
                    <a:prstGeom prst="rect">
                      <a:avLst/>
                    </a:prstGeom>
                  </pic:spPr>
                </pic:pic>
              </a:graphicData>
            </a:graphic>
          </wp:inline>
        </w:drawing>
      </w:r>
    </w:p>
    <w:p w:rsidR="006F6D55" w:rsidRPr="007D5236" w:rsidRDefault="006F6D55" w:rsidP="00F67BF7">
      <w:pPr>
        <w:jc w:val="both"/>
        <w:rPr>
          <w:b/>
        </w:rPr>
      </w:pPr>
      <w:r w:rsidRPr="007D5236">
        <w:rPr>
          <w:b/>
        </w:rPr>
        <w:t xml:space="preserve">Food Consumption Score Nutrition </w:t>
      </w:r>
      <w:r w:rsidR="005A296E">
        <w:rPr>
          <w:b/>
        </w:rPr>
        <w:t xml:space="preserve">(FCS-N) </w:t>
      </w:r>
      <w:r w:rsidRPr="007D5236">
        <w:rPr>
          <w:b/>
        </w:rPr>
        <w:t>analysis</w:t>
      </w:r>
    </w:p>
    <w:p w:rsidR="003B72BF" w:rsidRDefault="003B72BF" w:rsidP="00F67BF7">
      <w:pPr>
        <w:jc w:val="both"/>
        <w:rPr>
          <w:rFonts w:asciiTheme="minorHAnsi" w:hAnsiTheme="minorHAnsi" w:cstheme="minorBidi"/>
          <w:lang w:eastAsia="en-US"/>
        </w:rPr>
      </w:pPr>
      <w:r>
        <w:rPr>
          <w:rFonts w:asciiTheme="minorHAnsi" w:hAnsiTheme="minorHAnsi" w:cstheme="minorBidi"/>
          <w:lang w:eastAsia="en-US"/>
        </w:rPr>
        <w:t xml:space="preserve">As the </w:t>
      </w:r>
      <w:r w:rsidR="00205FAC">
        <w:rPr>
          <w:rFonts w:asciiTheme="minorHAnsi" w:hAnsiTheme="minorHAnsi" w:cstheme="minorBidi"/>
          <w:lang w:eastAsia="en-US"/>
        </w:rPr>
        <w:t>purpose</w:t>
      </w:r>
      <w:r>
        <w:rPr>
          <w:rFonts w:asciiTheme="minorHAnsi" w:hAnsiTheme="minorHAnsi" w:cstheme="minorBidi"/>
          <w:lang w:eastAsia="en-US"/>
        </w:rPr>
        <w:t xml:space="preserve"> of the FCS</w:t>
      </w:r>
      <w:r w:rsidR="003747F2">
        <w:rPr>
          <w:rFonts w:asciiTheme="minorHAnsi" w:hAnsiTheme="minorHAnsi" w:cstheme="minorBidi"/>
          <w:lang w:eastAsia="en-US"/>
        </w:rPr>
        <w:t>-</w:t>
      </w:r>
      <w:r>
        <w:rPr>
          <w:rFonts w:asciiTheme="minorHAnsi" w:hAnsiTheme="minorHAnsi" w:cstheme="minorBidi"/>
          <w:lang w:eastAsia="en-US"/>
        </w:rPr>
        <w:t xml:space="preserve">N analysis is to assess nutrient </w:t>
      </w:r>
      <w:r w:rsidR="00205FAC">
        <w:rPr>
          <w:rFonts w:asciiTheme="minorHAnsi" w:hAnsiTheme="minorHAnsi" w:cstheme="minorBidi"/>
          <w:lang w:eastAsia="en-US"/>
        </w:rPr>
        <w:t>adequacy</w:t>
      </w:r>
      <w:r>
        <w:rPr>
          <w:rFonts w:asciiTheme="minorHAnsi" w:hAnsiTheme="minorHAnsi" w:cstheme="minorBidi"/>
          <w:lang w:eastAsia="en-US"/>
        </w:rPr>
        <w:t xml:space="preserve"> by looking at the frequencies of consumption of food </w:t>
      </w:r>
      <w:r w:rsidR="00205FAC">
        <w:rPr>
          <w:rFonts w:asciiTheme="minorHAnsi" w:hAnsiTheme="minorHAnsi" w:cstheme="minorBidi"/>
          <w:lang w:eastAsia="en-US"/>
        </w:rPr>
        <w:t>groups’</w:t>
      </w:r>
      <w:r>
        <w:rPr>
          <w:rFonts w:asciiTheme="minorHAnsi" w:hAnsiTheme="minorHAnsi" w:cstheme="minorBidi"/>
          <w:lang w:eastAsia="en-US"/>
        </w:rPr>
        <w:t xml:space="preserve"> rich in the nutrients, </w:t>
      </w:r>
      <w:r w:rsidR="003747F2">
        <w:rPr>
          <w:rFonts w:asciiTheme="minorHAnsi" w:hAnsiTheme="minorHAnsi" w:cstheme="minorBidi"/>
          <w:lang w:eastAsia="en-US"/>
        </w:rPr>
        <w:t xml:space="preserve">the following </w:t>
      </w:r>
      <w:r>
        <w:rPr>
          <w:rFonts w:asciiTheme="minorHAnsi" w:hAnsiTheme="minorHAnsi" w:cstheme="minorBidi"/>
          <w:lang w:eastAsia="en-US"/>
        </w:rPr>
        <w:t xml:space="preserve">three </w:t>
      </w:r>
      <w:r w:rsidR="003747F2">
        <w:rPr>
          <w:rFonts w:asciiTheme="minorHAnsi" w:hAnsiTheme="minorHAnsi" w:cstheme="minorBidi"/>
          <w:lang w:eastAsia="en-US"/>
        </w:rPr>
        <w:t xml:space="preserve">food </w:t>
      </w:r>
      <w:r>
        <w:rPr>
          <w:rFonts w:asciiTheme="minorHAnsi" w:hAnsiTheme="minorHAnsi" w:cstheme="minorBidi"/>
          <w:lang w:eastAsia="en-US"/>
        </w:rPr>
        <w:t>groups</w:t>
      </w:r>
      <w:r w:rsidR="003747F2">
        <w:rPr>
          <w:rFonts w:asciiTheme="minorHAnsi" w:hAnsiTheme="minorHAnsi" w:cstheme="minorBidi"/>
          <w:lang w:eastAsia="en-US"/>
        </w:rPr>
        <w:t xml:space="preserve"> were created</w:t>
      </w:r>
      <w:r>
        <w:rPr>
          <w:rFonts w:asciiTheme="minorHAnsi" w:hAnsiTheme="minorHAnsi" w:cstheme="minorBidi"/>
          <w:lang w:eastAsia="en-US"/>
        </w:rPr>
        <w:t>:</w:t>
      </w:r>
    </w:p>
    <w:p w:rsidR="003B72BF" w:rsidRDefault="003B72BF" w:rsidP="00F67BF7">
      <w:pPr>
        <w:pStyle w:val="HTMLPreformatted"/>
        <w:numPr>
          <w:ilvl w:val="0"/>
          <w:numId w:val="4"/>
        </w:numPr>
        <w:shd w:val="clear" w:color="auto" w:fill="FFFFFF"/>
        <w:wordWrap w:val="0"/>
        <w:spacing w:line="225" w:lineRule="atLeast"/>
        <w:jc w:val="both"/>
        <w:rPr>
          <w:rFonts w:asciiTheme="minorHAnsi" w:eastAsiaTheme="minorHAnsi" w:hAnsiTheme="minorHAnsi" w:cstheme="minorBidi"/>
          <w:sz w:val="22"/>
          <w:szCs w:val="22"/>
          <w:lang w:eastAsia="en-US"/>
        </w:rPr>
      </w:pPr>
      <w:r w:rsidRPr="003747F2">
        <w:rPr>
          <w:rFonts w:asciiTheme="minorHAnsi" w:eastAsiaTheme="minorHAnsi" w:hAnsiTheme="minorHAnsi" w:cstheme="minorBidi"/>
          <w:b/>
          <w:sz w:val="22"/>
          <w:szCs w:val="22"/>
          <w:lang w:eastAsia="en-US"/>
        </w:rPr>
        <w:t>Vitamin A</w:t>
      </w:r>
      <w:r w:rsidR="00995CE3">
        <w:rPr>
          <w:rFonts w:asciiTheme="minorHAnsi" w:eastAsiaTheme="minorHAnsi" w:hAnsiTheme="minorHAnsi" w:cstheme="minorBidi"/>
          <w:b/>
          <w:sz w:val="22"/>
          <w:szCs w:val="22"/>
          <w:lang w:eastAsia="en-US"/>
        </w:rPr>
        <w:t>-</w:t>
      </w:r>
      <w:r w:rsidRPr="003747F2">
        <w:rPr>
          <w:rFonts w:asciiTheme="minorHAnsi" w:eastAsiaTheme="minorHAnsi" w:hAnsiTheme="minorHAnsi" w:cstheme="minorBidi"/>
          <w:b/>
          <w:sz w:val="22"/>
          <w:szCs w:val="22"/>
          <w:lang w:eastAsia="en-US"/>
        </w:rPr>
        <w:t>rich foods</w:t>
      </w:r>
      <w:r w:rsidR="003747F2">
        <w:rPr>
          <w:rFonts w:asciiTheme="minorHAnsi" w:eastAsiaTheme="minorHAnsi" w:hAnsiTheme="minorHAnsi" w:cstheme="minorBidi"/>
          <w:sz w:val="22"/>
          <w:szCs w:val="22"/>
          <w:lang w:eastAsia="en-US"/>
        </w:rPr>
        <w:t xml:space="preserve"> including dairy, organ meat, eggs, orange and green vegetables</w:t>
      </w:r>
      <w:r w:rsidR="0024131D">
        <w:rPr>
          <w:rFonts w:asciiTheme="minorHAnsi" w:eastAsiaTheme="minorHAnsi" w:hAnsiTheme="minorHAnsi" w:cstheme="minorBidi"/>
          <w:sz w:val="22"/>
          <w:szCs w:val="22"/>
          <w:lang w:eastAsia="en-US"/>
        </w:rPr>
        <w:t>,</w:t>
      </w:r>
      <w:r w:rsidR="003747F2">
        <w:rPr>
          <w:rFonts w:asciiTheme="minorHAnsi" w:eastAsiaTheme="minorHAnsi" w:hAnsiTheme="minorHAnsi" w:cstheme="minorBidi"/>
          <w:sz w:val="22"/>
          <w:szCs w:val="22"/>
          <w:lang w:eastAsia="en-US"/>
        </w:rPr>
        <w:t xml:space="preserve"> and</w:t>
      </w:r>
      <w:r w:rsidR="0024131D">
        <w:rPr>
          <w:rFonts w:asciiTheme="minorHAnsi" w:eastAsiaTheme="minorHAnsi" w:hAnsiTheme="minorHAnsi" w:cstheme="minorBidi"/>
          <w:sz w:val="22"/>
          <w:szCs w:val="22"/>
          <w:lang w:eastAsia="en-US"/>
        </w:rPr>
        <w:t xml:space="preserve">            orange </w:t>
      </w:r>
      <w:r w:rsidR="003747F2">
        <w:rPr>
          <w:rFonts w:asciiTheme="minorHAnsi" w:eastAsiaTheme="minorHAnsi" w:hAnsiTheme="minorHAnsi" w:cstheme="minorBidi"/>
          <w:sz w:val="22"/>
          <w:szCs w:val="22"/>
          <w:lang w:eastAsia="en-US"/>
        </w:rPr>
        <w:t xml:space="preserve"> fruits;  </w:t>
      </w:r>
    </w:p>
    <w:p w:rsidR="003B72BF" w:rsidRDefault="003B72BF" w:rsidP="00F67BF7">
      <w:pPr>
        <w:pStyle w:val="HTMLPreformatted"/>
        <w:numPr>
          <w:ilvl w:val="0"/>
          <w:numId w:val="4"/>
        </w:numPr>
        <w:shd w:val="clear" w:color="auto" w:fill="FFFFFF"/>
        <w:wordWrap w:val="0"/>
        <w:spacing w:line="225" w:lineRule="atLeast"/>
        <w:jc w:val="both"/>
        <w:rPr>
          <w:rFonts w:asciiTheme="minorHAnsi" w:eastAsiaTheme="minorHAnsi" w:hAnsiTheme="minorHAnsi" w:cstheme="minorBidi"/>
          <w:sz w:val="22"/>
          <w:szCs w:val="22"/>
          <w:lang w:eastAsia="en-US"/>
        </w:rPr>
      </w:pPr>
      <w:r w:rsidRPr="003747F2">
        <w:rPr>
          <w:rFonts w:asciiTheme="minorHAnsi" w:eastAsiaTheme="minorHAnsi" w:hAnsiTheme="minorHAnsi" w:cstheme="minorBidi"/>
          <w:b/>
          <w:sz w:val="22"/>
          <w:szCs w:val="22"/>
          <w:lang w:eastAsia="en-US"/>
        </w:rPr>
        <w:t>Protein</w:t>
      </w:r>
      <w:r w:rsidR="00995CE3">
        <w:rPr>
          <w:rFonts w:asciiTheme="minorHAnsi" w:eastAsiaTheme="minorHAnsi" w:hAnsiTheme="minorHAnsi" w:cstheme="minorBidi"/>
          <w:b/>
          <w:sz w:val="22"/>
          <w:szCs w:val="22"/>
          <w:lang w:eastAsia="en-US"/>
        </w:rPr>
        <w:t>-r</w:t>
      </w:r>
      <w:r w:rsidRPr="003747F2">
        <w:rPr>
          <w:rFonts w:asciiTheme="minorHAnsi" w:eastAsiaTheme="minorHAnsi" w:hAnsiTheme="minorHAnsi" w:cstheme="minorBidi"/>
          <w:b/>
          <w:sz w:val="22"/>
          <w:szCs w:val="22"/>
          <w:lang w:eastAsia="en-US"/>
        </w:rPr>
        <w:t>ich Foods</w:t>
      </w:r>
      <w:r w:rsidR="003747F2">
        <w:rPr>
          <w:rFonts w:asciiTheme="minorHAnsi" w:eastAsiaTheme="minorHAnsi" w:hAnsiTheme="minorHAnsi" w:cstheme="minorBidi"/>
          <w:sz w:val="22"/>
          <w:szCs w:val="22"/>
          <w:lang w:eastAsia="en-US"/>
        </w:rPr>
        <w:t xml:space="preserve"> including pulses, dairy, flesh meat, organ meat, fish</w:t>
      </w:r>
      <w:r w:rsidR="00D811FA">
        <w:rPr>
          <w:rFonts w:asciiTheme="minorHAnsi" w:eastAsiaTheme="minorHAnsi" w:hAnsiTheme="minorHAnsi" w:cstheme="minorBidi"/>
          <w:sz w:val="22"/>
          <w:szCs w:val="22"/>
          <w:lang w:eastAsia="en-US"/>
        </w:rPr>
        <w:t>,</w:t>
      </w:r>
      <w:r w:rsidR="003747F2">
        <w:rPr>
          <w:rFonts w:asciiTheme="minorHAnsi" w:eastAsiaTheme="minorHAnsi" w:hAnsiTheme="minorHAnsi" w:cstheme="minorBidi"/>
          <w:sz w:val="22"/>
          <w:szCs w:val="22"/>
          <w:lang w:eastAsia="en-US"/>
        </w:rPr>
        <w:t xml:space="preserve"> and eggs;</w:t>
      </w:r>
      <w:r w:rsidR="0024131D">
        <w:rPr>
          <w:rFonts w:asciiTheme="minorHAnsi" w:eastAsiaTheme="minorHAnsi" w:hAnsiTheme="minorHAnsi" w:cstheme="minorBidi"/>
          <w:sz w:val="22"/>
          <w:szCs w:val="22"/>
          <w:lang w:eastAsia="en-US"/>
        </w:rPr>
        <w:t xml:space="preserve"> and </w:t>
      </w:r>
    </w:p>
    <w:p w:rsidR="003B72BF" w:rsidRDefault="003B72BF" w:rsidP="00F67BF7">
      <w:pPr>
        <w:pStyle w:val="HTMLPreformatted"/>
        <w:numPr>
          <w:ilvl w:val="0"/>
          <w:numId w:val="4"/>
        </w:numPr>
        <w:shd w:val="clear" w:color="auto" w:fill="FFFFFF"/>
        <w:wordWrap w:val="0"/>
        <w:spacing w:line="225" w:lineRule="atLeast"/>
        <w:jc w:val="both"/>
        <w:rPr>
          <w:rFonts w:asciiTheme="minorHAnsi" w:eastAsiaTheme="minorHAnsi" w:hAnsiTheme="minorHAnsi" w:cstheme="minorBidi"/>
          <w:sz w:val="22"/>
          <w:szCs w:val="22"/>
          <w:lang w:eastAsia="en-US"/>
        </w:rPr>
      </w:pPr>
      <w:r w:rsidRPr="003747F2">
        <w:rPr>
          <w:rFonts w:asciiTheme="minorHAnsi" w:eastAsiaTheme="minorHAnsi" w:hAnsiTheme="minorHAnsi" w:cstheme="minorBidi"/>
          <w:b/>
          <w:sz w:val="22"/>
          <w:szCs w:val="22"/>
          <w:lang w:eastAsia="en-US"/>
        </w:rPr>
        <w:t>Hem iron</w:t>
      </w:r>
      <w:r w:rsidR="00995CE3">
        <w:rPr>
          <w:rFonts w:asciiTheme="minorHAnsi" w:eastAsiaTheme="minorHAnsi" w:hAnsiTheme="minorHAnsi" w:cstheme="minorBidi"/>
          <w:b/>
          <w:sz w:val="22"/>
          <w:szCs w:val="22"/>
          <w:lang w:eastAsia="en-US"/>
        </w:rPr>
        <w:t>-</w:t>
      </w:r>
      <w:r w:rsidRPr="003747F2">
        <w:rPr>
          <w:rFonts w:asciiTheme="minorHAnsi" w:eastAsiaTheme="minorHAnsi" w:hAnsiTheme="minorHAnsi" w:cstheme="minorBidi"/>
          <w:b/>
          <w:sz w:val="22"/>
          <w:szCs w:val="22"/>
          <w:lang w:eastAsia="en-US"/>
        </w:rPr>
        <w:t>rich foods</w:t>
      </w:r>
      <w:r w:rsidR="003747F2">
        <w:rPr>
          <w:rFonts w:asciiTheme="minorHAnsi" w:eastAsiaTheme="minorHAnsi" w:hAnsiTheme="minorHAnsi" w:cstheme="minorBidi"/>
          <w:sz w:val="22"/>
          <w:szCs w:val="22"/>
          <w:lang w:eastAsia="en-US"/>
        </w:rPr>
        <w:t xml:space="preserve"> including flesh meat, organ meat</w:t>
      </w:r>
      <w:r w:rsidR="00D811FA">
        <w:rPr>
          <w:rFonts w:asciiTheme="minorHAnsi" w:eastAsiaTheme="minorHAnsi" w:hAnsiTheme="minorHAnsi" w:cstheme="minorBidi"/>
          <w:sz w:val="22"/>
          <w:szCs w:val="22"/>
          <w:lang w:eastAsia="en-US"/>
        </w:rPr>
        <w:t>,</w:t>
      </w:r>
      <w:r w:rsidR="003747F2">
        <w:rPr>
          <w:rFonts w:asciiTheme="minorHAnsi" w:eastAsiaTheme="minorHAnsi" w:hAnsiTheme="minorHAnsi" w:cstheme="minorBidi"/>
          <w:sz w:val="22"/>
          <w:szCs w:val="22"/>
          <w:lang w:eastAsia="en-US"/>
        </w:rPr>
        <w:t xml:space="preserve"> and fish.</w:t>
      </w:r>
    </w:p>
    <w:p w:rsidR="00B8427D" w:rsidRDefault="00990693" w:rsidP="00F67BF7">
      <w:pPr>
        <w:pStyle w:val="HTMLPreformatted"/>
        <w:shd w:val="clear" w:color="auto" w:fill="FFFFFF"/>
        <w:wordWrap w:val="0"/>
        <w:spacing w:line="22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w:t>
      </w:r>
      <w:r w:rsidR="006F6D55">
        <w:rPr>
          <w:rFonts w:asciiTheme="minorHAnsi" w:eastAsiaTheme="minorHAnsi" w:hAnsiTheme="minorHAnsi" w:cstheme="minorBidi"/>
          <w:sz w:val="22"/>
          <w:szCs w:val="22"/>
          <w:lang w:eastAsia="en-US"/>
        </w:rPr>
        <w:t>aim of this</w:t>
      </w:r>
      <w:r>
        <w:rPr>
          <w:rFonts w:asciiTheme="minorHAnsi" w:eastAsiaTheme="minorHAnsi" w:hAnsiTheme="minorHAnsi" w:cstheme="minorBidi"/>
          <w:sz w:val="22"/>
          <w:szCs w:val="22"/>
          <w:lang w:eastAsia="en-US"/>
        </w:rPr>
        <w:t xml:space="preserve"> analysis is to </w:t>
      </w:r>
      <w:r w:rsidR="00AD1201">
        <w:rPr>
          <w:rFonts w:asciiTheme="minorHAnsi" w:eastAsiaTheme="minorHAnsi" w:hAnsiTheme="minorHAnsi" w:cstheme="minorBidi"/>
          <w:sz w:val="22"/>
          <w:szCs w:val="22"/>
          <w:lang w:eastAsia="en-US"/>
        </w:rPr>
        <w:t xml:space="preserve">see if we are able to </w:t>
      </w:r>
      <w:r w:rsidR="00D811FA">
        <w:rPr>
          <w:rFonts w:asciiTheme="minorHAnsi" w:eastAsiaTheme="minorHAnsi" w:hAnsiTheme="minorHAnsi" w:cstheme="minorBidi"/>
          <w:sz w:val="22"/>
          <w:szCs w:val="22"/>
          <w:lang w:eastAsia="en-US"/>
        </w:rPr>
        <w:t xml:space="preserve">arrive at </w:t>
      </w:r>
      <w:r>
        <w:rPr>
          <w:rFonts w:asciiTheme="minorHAnsi" w:eastAsiaTheme="minorHAnsi" w:hAnsiTheme="minorHAnsi" w:cstheme="minorBidi"/>
          <w:sz w:val="22"/>
          <w:szCs w:val="22"/>
          <w:lang w:eastAsia="en-US"/>
        </w:rPr>
        <w:t xml:space="preserve">the same estimates </w:t>
      </w:r>
      <w:r w:rsidR="00D811FA">
        <w:rPr>
          <w:rFonts w:asciiTheme="minorHAnsi" w:eastAsiaTheme="minorHAnsi" w:hAnsiTheme="minorHAnsi" w:cstheme="minorBidi"/>
          <w:sz w:val="22"/>
          <w:szCs w:val="22"/>
          <w:lang w:eastAsia="en-US"/>
        </w:rPr>
        <w:t xml:space="preserve">for </w:t>
      </w:r>
      <w:r>
        <w:rPr>
          <w:rFonts w:asciiTheme="minorHAnsi" w:eastAsiaTheme="minorHAnsi" w:hAnsiTheme="minorHAnsi" w:cstheme="minorBidi"/>
          <w:sz w:val="22"/>
          <w:szCs w:val="22"/>
          <w:lang w:eastAsia="en-US"/>
        </w:rPr>
        <w:t>the FCS</w:t>
      </w:r>
      <w:r w:rsidR="006F6D55">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N </w:t>
      </w:r>
      <w:r w:rsidR="00D811FA">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when </w:t>
      </w:r>
      <w:r w:rsidR="00850EA7">
        <w:rPr>
          <w:rFonts w:asciiTheme="minorHAnsi" w:eastAsiaTheme="minorHAnsi" w:hAnsiTheme="minorHAnsi" w:cstheme="minorBidi"/>
          <w:sz w:val="22"/>
          <w:szCs w:val="22"/>
          <w:lang w:eastAsia="en-US"/>
        </w:rPr>
        <w:t>the FCS</w:t>
      </w:r>
      <w:r w:rsidR="00E325D6">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N </w:t>
      </w:r>
      <w:r w:rsidR="00AD1201">
        <w:rPr>
          <w:rFonts w:asciiTheme="minorHAnsi" w:eastAsiaTheme="minorHAnsi" w:hAnsiTheme="minorHAnsi" w:cstheme="minorBidi"/>
          <w:sz w:val="22"/>
          <w:szCs w:val="22"/>
          <w:lang w:eastAsia="en-US"/>
        </w:rPr>
        <w:t xml:space="preserve">module is asked using </w:t>
      </w:r>
      <w:r>
        <w:rPr>
          <w:rFonts w:asciiTheme="minorHAnsi" w:eastAsiaTheme="minorHAnsi" w:hAnsiTheme="minorHAnsi" w:cstheme="minorBidi"/>
          <w:sz w:val="22"/>
          <w:szCs w:val="22"/>
          <w:lang w:eastAsia="en-US"/>
        </w:rPr>
        <w:t xml:space="preserve">a </w:t>
      </w:r>
      <w:r w:rsidR="002C74AF">
        <w:rPr>
          <w:rFonts w:asciiTheme="minorHAnsi" w:eastAsiaTheme="minorHAnsi" w:hAnsiTheme="minorHAnsi" w:cstheme="minorBidi"/>
          <w:sz w:val="22"/>
          <w:szCs w:val="22"/>
          <w:lang w:eastAsia="en-US"/>
        </w:rPr>
        <w:t xml:space="preserve">different </w:t>
      </w:r>
      <w:r w:rsidR="00B8427D">
        <w:rPr>
          <w:rFonts w:asciiTheme="minorHAnsi" w:eastAsiaTheme="minorHAnsi" w:hAnsiTheme="minorHAnsi" w:cstheme="minorBidi"/>
          <w:sz w:val="22"/>
          <w:szCs w:val="22"/>
          <w:lang w:eastAsia="en-US"/>
        </w:rPr>
        <w:t xml:space="preserve">recall period – 24 hour vs </w:t>
      </w:r>
      <w:r w:rsidR="00A9664D">
        <w:rPr>
          <w:rFonts w:asciiTheme="minorHAnsi" w:eastAsiaTheme="minorHAnsi" w:hAnsiTheme="minorHAnsi" w:cstheme="minorBidi"/>
          <w:sz w:val="22"/>
          <w:szCs w:val="22"/>
          <w:lang w:eastAsia="en-US"/>
        </w:rPr>
        <w:t>seven</w:t>
      </w:r>
      <w:r w:rsidR="00B8427D">
        <w:rPr>
          <w:rFonts w:asciiTheme="minorHAnsi" w:eastAsiaTheme="minorHAnsi" w:hAnsiTheme="minorHAnsi" w:cstheme="minorBidi"/>
          <w:sz w:val="22"/>
          <w:szCs w:val="22"/>
          <w:lang w:eastAsia="en-US"/>
        </w:rPr>
        <w:t xml:space="preserve"> day</w:t>
      </w:r>
      <w:r w:rsidR="00A2666F">
        <w:rPr>
          <w:rFonts w:asciiTheme="minorHAnsi" w:eastAsiaTheme="minorHAnsi" w:hAnsiTheme="minorHAnsi" w:cstheme="minorBidi"/>
          <w:sz w:val="22"/>
          <w:szCs w:val="22"/>
          <w:lang w:eastAsia="en-US"/>
        </w:rPr>
        <w:t xml:space="preserve">. </w:t>
      </w:r>
    </w:p>
    <w:p w:rsidR="00B8427D" w:rsidRDefault="00B8427D" w:rsidP="00F67BF7">
      <w:pPr>
        <w:pStyle w:val="HTMLPreformatted"/>
        <w:shd w:val="clear" w:color="auto" w:fill="FFFFFF"/>
        <w:wordWrap w:val="0"/>
        <w:spacing w:line="225" w:lineRule="atLeast"/>
        <w:jc w:val="both"/>
        <w:rPr>
          <w:rFonts w:asciiTheme="minorHAnsi" w:eastAsiaTheme="minorHAnsi" w:hAnsiTheme="minorHAnsi" w:cstheme="minorBidi"/>
          <w:sz w:val="22"/>
          <w:szCs w:val="22"/>
          <w:lang w:eastAsia="en-US"/>
        </w:rPr>
      </w:pPr>
    </w:p>
    <w:p w:rsidR="00AD1201" w:rsidRDefault="00502F91" w:rsidP="00F67BF7">
      <w:pPr>
        <w:pStyle w:val="HTMLPreformatted"/>
        <w:shd w:val="clear" w:color="auto" w:fill="FFFFFF"/>
        <w:wordWrap w:val="0"/>
        <w:spacing w:line="225" w:lineRule="atLeast"/>
        <w:jc w:val="both"/>
        <w:rPr>
          <w:rFonts w:ascii="Calibri" w:hAnsi="Calibri"/>
          <w:sz w:val="22"/>
          <w:szCs w:val="22"/>
          <w:lang w:eastAsia="en-US"/>
        </w:rPr>
      </w:pPr>
      <w:r w:rsidRPr="003B72BF">
        <w:rPr>
          <w:rFonts w:asciiTheme="minorHAnsi" w:eastAsiaTheme="minorHAnsi" w:hAnsiTheme="minorHAnsi" w:cstheme="minorBidi"/>
          <w:sz w:val="22"/>
          <w:szCs w:val="22"/>
          <w:lang w:eastAsia="en-US"/>
        </w:rPr>
        <w:t>When we compare</w:t>
      </w:r>
      <w:r w:rsidR="002F6BE6">
        <w:rPr>
          <w:rFonts w:asciiTheme="minorHAnsi" w:eastAsiaTheme="minorHAnsi" w:hAnsiTheme="minorHAnsi" w:cstheme="minorBidi"/>
          <w:sz w:val="22"/>
          <w:szCs w:val="22"/>
          <w:lang w:eastAsia="en-US"/>
        </w:rPr>
        <w:t>d</w:t>
      </w:r>
      <w:r w:rsidRPr="003B72BF">
        <w:rPr>
          <w:rFonts w:asciiTheme="minorHAnsi" w:eastAsiaTheme="minorHAnsi" w:hAnsiTheme="minorHAnsi" w:cstheme="minorBidi"/>
          <w:sz w:val="22"/>
          <w:szCs w:val="22"/>
          <w:lang w:eastAsia="en-US"/>
        </w:rPr>
        <w:t xml:space="preserve"> the answers from the same group of respondents </w:t>
      </w:r>
      <w:r w:rsidR="006F6D55">
        <w:rPr>
          <w:rFonts w:asciiTheme="minorHAnsi" w:eastAsiaTheme="minorHAnsi" w:hAnsiTheme="minorHAnsi" w:cstheme="minorBidi"/>
          <w:sz w:val="22"/>
          <w:szCs w:val="22"/>
          <w:lang w:eastAsia="en-US"/>
        </w:rPr>
        <w:t xml:space="preserve">(Group-A 24H versus Group-A </w:t>
      </w:r>
      <w:r w:rsidR="00A9664D">
        <w:rPr>
          <w:rFonts w:asciiTheme="minorHAnsi" w:eastAsiaTheme="minorHAnsi" w:hAnsiTheme="minorHAnsi" w:cstheme="minorBidi"/>
          <w:sz w:val="22"/>
          <w:szCs w:val="22"/>
          <w:lang w:eastAsia="en-US"/>
        </w:rPr>
        <w:t>seven</w:t>
      </w:r>
      <w:r w:rsidR="002F6BE6">
        <w:rPr>
          <w:rFonts w:asciiTheme="minorHAnsi" w:eastAsiaTheme="minorHAnsi" w:hAnsiTheme="minorHAnsi" w:cstheme="minorBidi"/>
          <w:sz w:val="22"/>
          <w:szCs w:val="22"/>
          <w:lang w:eastAsia="en-US"/>
        </w:rPr>
        <w:t xml:space="preserve"> d</w:t>
      </w:r>
      <w:r w:rsidR="006F6D55">
        <w:rPr>
          <w:rFonts w:asciiTheme="minorHAnsi" w:eastAsiaTheme="minorHAnsi" w:hAnsiTheme="minorHAnsi" w:cstheme="minorBidi"/>
          <w:sz w:val="22"/>
          <w:szCs w:val="22"/>
          <w:lang w:eastAsia="en-US"/>
        </w:rPr>
        <w:t xml:space="preserve">ay) </w:t>
      </w:r>
      <w:r w:rsidRPr="003B72BF">
        <w:rPr>
          <w:rFonts w:asciiTheme="minorHAnsi" w:eastAsiaTheme="minorHAnsi" w:hAnsiTheme="minorHAnsi" w:cstheme="minorBidi"/>
          <w:sz w:val="22"/>
          <w:szCs w:val="22"/>
          <w:lang w:eastAsia="en-US"/>
        </w:rPr>
        <w:t xml:space="preserve">across </w:t>
      </w:r>
      <w:r>
        <w:rPr>
          <w:rFonts w:asciiTheme="minorHAnsi" w:eastAsiaTheme="minorHAnsi" w:hAnsiTheme="minorHAnsi" w:cstheme="minorBidi"/>
          <w:sz w:val="22"/>
          <w:szCs w:val="22"/>
          <w:lang w:eastAsia="en-US"/>
        </w:rPr>
        <w:t xml:space="preserve">the two </w:t>
      </w:r>
      <w:r w:rsidRPr="003B72BF">
        <w:rPr>
          <w:rFonts w:asciiTheme="minorHAnsi" w:eastAsiaTheme="minorHAnsi" w:hAnsiTheme="minorHAnsi" w:cstheme="minorBidi"/>
          <w:sz w:val="22"/>
          <w:szCs w:val="22"/>
          <w:lang w:eastAsia="en-US"/>
        </w:rPr>
        <w:t>districts</w:t>
      </w:r>
      <w:r w:rsidR="006F6D55">
        <w:rPr>
          <w:rFonts w:asciiTheme="minorHAnsi" w:eastAsiaTheme="minorHAnsi" w:hAnsiTheme="minorHAnsi" w:cstheme="minorBidi"/>
          <w:sz w:val="22"/>
          <w:szCs w:val="22"/>
          <w:lang w:eastAsia="en-US"/>
        </w:rPr>
        <w:t>,</w:t>
      </w:r>
      <w:r w:rsidR="00B8427D">
        <w:rPr>
          <w:rFonts w:asciiTheme="minorHAnsi" w:eastAsiaTheme="minorHAnsi" w:hAnsiTheme="minorHAnsi" w:cstheme="minorBidi"/>
          <w:sz w:val="22"/>
          <w:szCs w:val="22"/>
          <w:lang w:eastAsia="en-US"/>
        </w:rPr>
        <w:t xml:space="preserve"> </w:t>
      </w:r>
      <w:r w:rsidR="00990693">
        <w:rPr>
          <w:rFonts w:asciiTheme="minorHAnsi" w:eastAsiaTheme="minorHAnsi" w:hAnsiTheme="minorHAnsi" w:cstheme="minorBidi"/>
          <w:sz w:val="22"/>
          <w:szCs w:val="22"/>
          <w:lang w:eastAsia="en-US"/>
        </w:rPr>
        <w:t xml:space="preserve">we see that there are no significant differences </w:t>
      </w:r>
      <w:r w:rsidR="00C24813">
        <w:rPr>
          <w:rFonts w:asciiTheme="minorHAnsi" w:eastAsiaTheme="minorHAnsi" w:hAnsiTheme="minorHAnsi" w:cstheme="minorBidi"/>
          <w:sz w:val="22"/>
          <w:szCs w:val="22"/>
          <w:lang w:eastAsia="en-US"/>
        </w:rPr>
        <w:t xml:space="preserve">for </w:t>
      </w:r>
      <w:r>
        <w:rPr>
          <w:rFonts w:asciiTheme="minorHAnsi" w:eastAsiaTheme="minorHAnsi" w:hAnsiTheme="minorHAnsi" w:cstheme="minorBidi"/>
          <w:sz w:val="22"/>
          <w:szCs w:val="22"/>
          <w:lang w:eastAsia="en-US"/>
        </w:rPr>
        <w:t xml:space="preserve">the </w:t>
      </w:r>
      <w:r w:rsidR="002F6BE6">
        <w:rPr>
          <w:rFonts w:asciiTheme="minorHAnsi" w:eastAsiaTheme="minorHAnsi" w:hAnsiTheme="minorHAnsi" w:cstheme="minorBidi"/>
          <w:sz w:val="22"/>
          <w:szCs w:val="22"/>
          <w:lang w:eastAsia="en-US"/>
        </w:rPr>
        <w:t xml:space="preserve">                       p</w:t>
      </w:r>
      <w:r>
        <w:rPr>
          <w:rFonts w:asciiTheme="minorHAnsi" w:eastAsiaTheme="minorHAnsi" w:hAnsiTheme="minorHAnsi" w:cstheme="minorBidi"/>
          <w:sz w:val="22"/>
          <w:szCs w:val="22"/>
          <w:lang w:eastAsia="en-US"/>
        </w:rPr>
        <w:t>rotein</w:t>
      </w:r>
      <w:r w:rsidR="002F6BE6">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rich food</w:t>
      </w:r>
      <w:r w:rsidR="006F6D55">
        <w:rPr>
          <w:rFonts w:asciiTheme="minorHAnsi" w:eastAsiaTheme="minorHAnsi" w:hAnsiTheme="minorHAnsi" w:cstheme="minorBidi"/>
          <w:sz w:val="22"/>
          <w:szCs w:val="22"/>
          <w:lang w:eastAsia="en-US"/>
        </w:rPr>
        <w:t xml:space="preserve"> group</w:t>
      </w:r>
      <w:r w:rsidR="002F6BE6">
        <w:rPr>
          <w:rFonts w:asciiTheme="minorHAnsi" w:eastAsiaTheme="minorHAnsi" w:hAnsiTheme="minorHAnsi" w:cstheme="minorBidi"/>
          <w:sz w:val="22"/>
          <w:szCs w:val="22"/>
          <w:lang w:eastAsia="en-US"/>
        </w:rPr>
        <w:t xml:space="preserve">, meaning that the results yielded when using the 24-hour recall period provided     similar estimates to those received using the seven-day recall period </w:t>
      </w:r>
      <w:r w:rsidR="00990693">
        <w:rPr>
          <w:rFonts w:asciiTheme="minorHAnsi" w:eastAsiaTheme="minorHAnsi" w:hAnsiTheme="minorHAnsi" w:cstheme="minorBidi"/>
          <w:sz w:val="22"/>
          <w:szCs w:val="22"/>
          <w:lang w:eastAsia="en-US"/>
        </w:rPr>
        <w:t xml:space="preserve">. </w:t>
      </w:r>
      <w:r w:rsidR="006F6D55">
        <w:rPr>
          <w:rFonts w:asciiTheme="minorHAnsi" w:eastAsiaTheme="minorHAnsi" w:hAnsiTheme="minorHAnsi" w:cstheme="minorBidi"/>
          <w:sz w:val="22"/>
          <w:szCs w:val="22"/>
          <w:lang w:eastAsia="en-US"/>
        </w:rPr>
        <w:t>(</w:t>
      </w:r>
      <w:r w:rsidR="006F6D55" w:rsidRPr="007E7B01">
        <w:rPr>
          <w:rFonts w:asciiTheme="minorHAnsi" w:eastAsiaTheme="minorHAnsi" w:hAnsiTheme="minorHAnsi" w:cstheme="minorBidi"/>
          <w:i/>
          <w:sz w:val="22"/>
          <w:szCs w:val="22"/>
          <w:lang w:eastAsia="en-US"/>
        </w:rPr>
        <w:t>Table 2</w:t>
      </w:r>
      <w:r w:rsidR="006F6D55">
        <w:rPr>
          <w:rFonts w:asciiTheme="minorHAnsi" w:eastAsiaTheme="minorHAnsi" w:hAnsiTheme="minorHAnsi" w:cstheme="minorBidi"/>
          <w:sz w:val="22"/>
          <w:szCs w:val="22"/>
          <w:lang w:eastAsia="en-US"/>
        </w:rPr>
        <w:t>)</w:t>
      </w:r>
      <w:r w:rsidR="00AD1201">
        <w:rPr>
          <w:rFonts w:asciiTheme="minorHAnsi" w:eastAsiaTheme="minorHAnsi" w:hAnsiTheme="minorHAnsi" w:cstheme="minorBidi"/>
          <w:sz w:val="22"/>
          <w:szCs w:val="22"/>
          <w:lang w:eastAsia="en-US"/>
        </w:rPr>
        <w:t xml:space="preserve">. </w:t>
      </w:r>
      <w:r w:rsidR="00C24813">
        <w:rPr>
          <w:rFonts w:asciiTheme="minorHAnsi" w:eastAsiaTheme="minorHAnsi" w:hAnsiTheme="minorHAnsi" w:cstheme="minorBidi"/>
          <w:sz w:val="22"/>
          <w:szCs w:val="22"/>
          <w:lang w:eastAsia="en-US"/>
        </w:rPr>
        <w:t xml:space="preserve">However, </w:t>
      </w:r>
      <w:r w:rsidR="00AD1201">
        <w:rPr>
          <w:rFonts w:asciiTheme="minorHAnsi" w:eastAsiaTheme="minorHAnsi" w:hAnsiTheme="minorHAnsi" w:cstheme="minorBidi"/>
          <w:sz w:val="22"/>
          <w:szCs w:val="22"/>
          <w:lang w:eastAsia="en-US"/>
        </w:rPr>
        <w:t xml:space="preserve">respondents </w:t>
      </w:r>
      <w:r w:rsidR="00EC58B6">
        <w:rPr>
          <w:rFonts w:asciiTheme="minorHAnsi" w:eastAsiaTheme="minorHAnsi" w:hAnsiTheme="minorHAnsi" w:cstheme="minorBidi"/>
          <w:sz w:val="22"/>
          <w:szCs w:val="22"/>
          <w:lang w:eastAsia="en-US"/>
        </w:rPr>
        <w:t xml:space="preserve">     </w:t>
      </w:r>
      <w:r w:rsidR="00AD1201">
        <w:rPr>
          <w:rFonts w:ascii="Calibri" w:hAnsi="Calibri"/>
          <w:sz w:val="22"/>
          <w:szCs w:val="22"/>
          <w:lang w:eastAsia="en-US"/>
        </w:rPr>
        <w:t>tend</w:t>
      </w:r>
      <w:r w:rsidR="00EC58B6">
        <w:rPr>
          <w:rFonts w:ascii="Calibri" w:hAnsi="Calibri"/>
          <w:sz w:val="22"/>
          <w:szCs w:val="22"/>
          <w:lang w:eastAsia="en-US"/>
        </w:rPr>
        <w:t>ed</w:t>
      </w:r>
      <w:r w:rsidR="00AD1201">
        <w:rPr>
          <w:rFonts w:ascii="Calibri" w:hAnsi="Calibri"/>
          <w:sz w:val="22"/>
          <w:szCs w:val="22"/>
          <w:lang w:eastAsia="en-US"/>
        </w:rPr>
        <w:t xml:space="preserve"> to report consuming more Vitamin A and Hem Iron Foods when t</w:t>
      </w:r>
      <w:r w:rsidR="00C340F7">
        <w:rPr>
          <w:rFonts w:ascii="Calibri" w:hAnsi="Calibri"/>
          <w:sz w:val="22"/>
          <w:szCs w:val="22"/>
          <w:lang w:eastAsia="en-US"/>
        </w:rPr>
        <w:t xml:space="preserve">he recall period </w:t>
      </w:r>
      <w:r w:rsidR="00A62D64">
        <w:rPr>
          <w:rFonts w:ascii="Calibri" w:hAnsi="Calibri"/>
          <w:sz w:val="22"/>
          <w:szCs w:val="22"/>
          <w:lang w:eastAsia="en-US"/>
        </w:rPr>
        <w:t xml:space="preserve">was </w:t>
      </w:r>
      <w:r w:rsidR="00C340F7">
        <w:rPr>
          <w:rFonts w:ascii="Calibri" w:hAnsi="Calibri"/>
          <w:sz w:val="22"/>
          <w:szCs w:val="22"/>
          <w:lang w:eastAsia="en-US"/>
        </w:rPr>
        <w:t xml:space="preserve">24 </w:t>
      </w:r>
      <w:r w:rsidR="00A62D64">
        <w:rPr>
          <w:rFonts w:ascii="Calibri" w:hAnsi="Calibri"/>
          <w:sz w:val="22"/>
          <w:szCs w:val="22"/>
          <w:lang w:eastAsia="en-US"/>
        </w:rPr>
        <w:t xml:space="preserve">        </w:t>
      </w:r>
      <w:r w:rsidR="00C340F7">
        <w:rPr>
          <w:rFonts w:ascii="Calibri" w:hAnsi="Calibri"/>
          <w:sz w:val="22"/>
          <w:szCs w:val="22"/>
          <w:lang w:eastAsia="en-US"/>
        </w:rPr>
        <w:t>hour</w:t>
      </w:r>
      <w:r w:rsidR="00A62D64">
        <w:rPr>
          <w:rFonts w:ascii="Calibri" w:hAnsi="Calibri"/>
          <w:sz w:val="22"/>
          <w:szCs w:val="22"/>
          <w:lang w:eastAsia="en-US"/>
        </w:rPr>
        <w:t>s</w:t>
      </w:r>
      <w:r w:rsidR="00AD1201">
        <w:rPr>
          <w:rFonts w:ascii="Calibri" w:hAnsi="Calibri"/>
          <w:sz w:val="22"/>
          <w:szCs w:val="22"/>
          <w:lang w:eastAsia="en-US"/>
        </w:rPr>
        <w:t>.</w:t>
      </w:r>
      <w:r w:rsidR="00E325D6">
        <w:rPr>
          <w:rFonts w:ascii="Calibri" w:hAnsi="Calibri"/>
          <w:sz w:val="22"/>
          <w:szCs w:val="22"/>
          <w:lang w:eastAsia="en-US"/>
        </w:rPr>
        <w:t xml:space="preserve"> </w:t>
      </w:r>
      <w:r w:rsidR="00A21C5E">
        <w:rPr>
          <w:rFonts w:ascii="Calibri" w:hAnsi="Calibri"/>
          <w:sz w:val="22"/>
          <w:szCs w:val="22"/>
          <w:lang w:eastAsia="en-US"/>
        </w:rPr>
        <w:t>It appears that, w</w:t>
      </w:r>
      <w:r w:rsidR="00850EA7">
        <w:rPr>
          <w:rFonts w:ascii="Calibri" w:hAnsi="Calibri"/>
          <w:sz w:val="22"/>
          <w:szCs w:val="22"/>
          <w:lang w:eastAsia="en-US"/>
        </w:rPr>
        <w:t>ith</w:t>
      </w:r>
      <w:r w:rsidR="00E325D6">
        <w:rPr>
          <w:rFonts w:ascii="Calibri" w:hAnsi="Calibri"/>
          <w:sz w:val="22"/>
          <w:szCs w:val="22"/>
          <w:lang w:eastAsia="en-US"/>
        </w:rPr>
        <w:t xml:space="preserve"> a bigger recall period, the likelihood that </w:t>
      </w:r>
      <w:r w:rsidR="00850EA7">
        <w:rPr>
          <w:rFonts w:ascii="Calibri" w:hAnsi="Calibri"/>
          <w:sz w:val="22"/>
          <w:szCs w:val="22"/>
          <w:lang w:eastAsia="en-US"/>
        </w:rPr>
        <w:t>respondent</w:t>
      </w:r>
      <w:r w:rsidR="00A21C5E">
        <w:rPr>
          <w:rFonts w:ascii="Calibri" w:hAnsi="Calibri"/>
          <w:sz w:val="22"/>
          <w:szCs w:val="22"/>
          <w:lang w:eastAsia="en-US"/>
        </w:rPr>
        <w:t>s</w:t>
      </w:r>
      <w:r w:rsidR="00E325D6">
        <w:rPr>
          <w:rFonts w:ascii="Calibri" w:hAnsi="Calibri"/>
          <w:sz w:val="22"/>
          <w:szCs w:val="22"/>
          <w:lang w:eastAsia="en-US"/>
        </w:rPr>
        <w:t xml:space="preserve"> </w:t>
      </w:r>
      <w:r w:rsidR="00800313">
        <w:rPr>
          <w:rFonts w:ascii="Calibri" w:hAnsi="Calibri"/>
          <w:sz w:val="22"/>
          <w:szCs w:val="22"/>
          <w:lang w:eastAsia="en-US"/>
        </w:rPr>
        <w:t xml:space="preserve">underestimate the consumption of specific </w:t>
      </w:r>
      <w:r w:rsidR="00E325D6">
        <w:rPr>
          <w:rFonts w:ascii="Calibri" w:hAnsi="Calibri"/>
          <w:sz w:val="22"/>
          <w:szCs w:val="22"/>
          <w:lang w:eastAsia="en-US"/>
        </w:rPr>
        <w:t>food items is higher.</w:t>
      </w:r>
    </w:p>
    <w:p w:rsidR="00B8427D" w:rsidRDefault="00B8427D" w:rsidP="00F67BF7">
      <w:pPr>
        <w:pStyle w:val="HTMLPreformatted"/>
        <w:shd w:val="clear" w:color="auto" w:fill="FFFFFF"/>
        <w:wordWrap w:val="0"/>
        <w:spacing w:line="225" w:lineRule="atLeast"/>
        <w:jc w:val="both"/>
        <w:rPr>
          <w:rFonts w:ascii="Calibri" w:hAnsi="Calibri"/>
          <w:sz w:val="22"/>
          <w:szCs w:val="22"/>
          <w:lang w:eastAsia="en-US"/>
        </w:rPr>
      </w:pPr>
    </w:p>
    <w:p w:rsidR="00B8427D" w:rsidRPr="007E7B01" w:rsidRDefault="00B8427D" w:rsidP="00F67BF7">
      <w:pPr>
        <w:pStyle w:val="HTMLPreformatted"/>
        <w:shd w:val="clear" w:color="auto" w:fill="FFFFFF"/>
        <w:wordWrap w:val="0"/>
        <w:spacing w:line="225" w:lineRule="atLeast"/>
        <w:jc w:val="both"/>
        <w:rPr>
          <w:rFonts w:asciiTheme="minorHAnsi" w:eastAsiaTheme="minorHAnsi" w:hAnsiTheme="minorHAnsi" w:cstheme="minorBidi"/>
          <w:b/>
          <w:i/>
          <w:sz w:val="22"/>
          <w:szCs w:val="22"/>
          <w:lang w:eastAsia="en-US"/>
        </w:rPr>
      </w:pPr>
      <w:r w:rsidRPr="007E7B01">
        <w:rPr>
          <w:rFonts w:asciiTheme="minorHAnsi" w:eastAsiaTheme="minorHAnsi" w:hAnsiTheme="minorHAnsi" w:cstheme="minorBidi"/>
          <w:b/>
          <w:i/>
          <w:sz w:val="22"/>
          <w:szCs w:val="22"/>
          <w:lang w:eastAsia="en-US"/>
        </w:rPr>
        <w:t xml:space="preserve">Table 2: </w:t>
      </w:r>
      <w:r w:rsidR="00A21C5E" w:rsidRPr="007E7B01">
        <w:rPr>
          <w:rFonts w:asciiTheme="minorHAnsi" w:eastAsiaTheme="minorHAnsi" w:hAnsiTheme="minorHAnsi" w:cstheme="minorBidi"/>
          <w:b/>
          <w:i/>
          <w:sz w:val="22"/>
          <w:szCs w:val="22"/>
          <w:lang w:eastAsia="en-US"/>
        </w:rPr>
        <w:t>Percentage</w:t>
      </w:r>
      <w:r w:rsidRPr="007E7B01">
        <w:rPr>
          <w:rFonts w:asciiTheme="minorHAnsi" w:eastAsiaTheme="minorHAnsi" w:hAnsiTheme="minorHAnsi" w:cstheme="minorBidi"/>
          <w:b/>
          <w:i/>
          <w:sz w:val="22"/>
          <w:szCs w:val="22"/>
          <w:lang w:eastAsia="en-US"/>
        </w:rPr>
        <w:t xml:space="preserve"> of households who are consuming Vitamin A, Protein and Hem iron rich food </w:t>
      </w:r>
      <w:r w:rsidR="00A21C5E" w:rsidRPr="007E7B01">
        <w:rPr>
          <w:rFonts w:asciiTheme="minorHAnsi" w:eastAsiaTheme="minorHAnsi" w:hAnsiTheme="minorHAnsi" w:cstheme="minorBidi"/>
          <w:b/>
          <w:i/>
          <w:sz w:val="22"/>
          <w:szCs w:val="22"/>
          <w:lang w:eastAsia="en-US"/>
        </w:rPr>
        <w:t xml:space="preserve">      </w:t>
      </w:r>
      <w:r w:rsidRPr="007E7B01">
        <w:rPr>
          <w:rFonts w:asciiTheme="minorHAnsi" w:eastAsiaTheme="minorHAnsi" w:hAnsiTheme="minorHAnsi" w:cstheme="minorBidi"/>
          <w:b/>
          <w:i/>
          <w:sz w:val="22"/>
          <w:szCs w:val="22"/>
          <w:lang w:eastAsia="en-US"/>
        </w:rPr>
        <w:t>groups by district</w:t>
      </w:r>
    </w:p>
    <w:p w:rsidR="00205FAC" w:rsidRDefault="00205FAC" w:rsidP="00F67BF7">
      <w:pPr>
        <w:pStyle w:val="HTMLPreformatted"/>
        <w:shd w:val="clear" w:color="auto" w:fill="FFFFFF"/>
        <w:wordWrap w:val="0"/>
        <w:spacing w:line="225" w:lineRule="atLeast"/>
        <w:jc w:val="both"/>
        <w:rPr>
          <w:rFonts w:asciiTheme="minorHAnsi" w:eastAsiaTheme="minorHAnsi" w:hAnsiTheme="minorHAnsi" w:cstheme="minorBidi"/>
          <w:sz w:val="22"/>
          <w:szCs w:val="22"/>
          <w:lang w:eastAsia="en-US"/>
        </w:rPr>
      </w:pPr>
    </w:p>
    <w:p w:rsidR="007F09C6" w:rsidRDefault="00B6028C" w:rsidP="00F67BF7">
      <w:pPr>
        <w:pStyle w:val="HTMLPreformatted"/>
        <w:shd w:val="clear" w:color="auto" w:fill="FFFFFF"/>
        <w:wordWrap w:val="0"/>
        <w:spacing w:line="225" w:lineRule="atLeast"/>
        <w:jc w:val="both"/>
        <w:rPr>
          <w:rFonts w:asciiTheme="minorHAnsi" w:eastAsiaTheme="minorHAnsi" w:hAnsiTheme="minorHAnsi" w:cstheme="minorBidi"/>
          <w:sz w:val="22"/>
          <w:szCs w:val="22"/>
          <w:lang w:eastAsia="en-US"/>
        </w:rPr>
      </w:pPr>
      <w:r w:rsidRPr="00B6028C">
        <w:rPr>
          <w:rFonts w:eastAsiaTheme="minorHAnsi"/>
          <w:noProof/>
          <w:lang w:val="en-US" w:eastAsia="en-US"/>
        </w:rPr>
        <w:drawing>
          <wp:inline distT="0" distB="0" distL="0" distR="0" wp14:anchorId="67934ABD" wp14:editId="33B598F7">
            <wp:extent cx="5731510" cy="15050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05078"/>
                    </a:xfrm>
                    <a:prstGeom prst="rect">
                      <a:avLst/>
                    </a:prstGeom>
                    <a:noFill/>
                    <a:ln>
                      <a:noFill/>
                    </a:ln>
                  </pic:spPr>
                </pic:pic>
              </a:graphicData>
            </a:graphic>
          </wp:inline>
        </w:drawing>
      </w:r>
    </w:p>
    <w:p w:rsidR="005073A6" w:rsidRDefault="005073A6" w:rsidP="00F67BF7">
      <w:pPr>
        <w:jc w:val="both"/>
      </w:pPr>
    </w:p>
    <w:p w:rsidR="005378C3" w:rsidRDefault="00865585" w:rsidP="00F67BF7">
      <w:pPr>
        <w:jc w:val="both"/>
      </w:pPr>
      <w:r>
        <w:t>The FCS</w:t>
      </w:r>
      <w:r w:rsidR="00C340F7">
        <w:t>-</w:t>
      </w:r>
      <w:r>
        <w:t xml:space="preserve">N analysis </w:t>
      </w:r>
      <w:r w:rsidR="00C340F7">
        <w:t xml:space="preserve">for Zambezia </w:t>
      </w:r>
      <w:r w:rsidR="005073A6">
        <w:t xml:space="preserve">District </w:t>
      </w:r>
      <w:r>
        <w:t xml:space="preserve">was conducted even if the sample size </w:t>
      </w:r>
      <w:r w:rsidR="00C340F7">
        <w:t xml:space="preserve">is small </w:t>
      </w:r>
      <w:r>
        <w:t xml:space="preserve">because we are interested in </w:t>
      </w:r>
      <w:r w:rsidR="00C340F7">
        <w:t xml:space="preserve">looking at the possible changes in the indicator when </w:t>
      </w:r>
      <w:r>
        <w:t xml:space="preserve">using a different recall period. </w:t>
      </w:r>
    </w:p>
    <w:p w:rsidR="00DE33D9" w:rsidRDefault="00DE33D9" w:rsidP="00F67BF7">
      <w:pPr>
        <w:jc w:val="both"/>
        <w:rPr>
          <w:b/>
          <w:sz w:val="32"/>
        </w:rPr>
      </w:pPr>
      <w:r>
        <w:rPr>
          <w:b/>
          <w:sz w:val="32"/>
        </w:rPr>
        <w:t>SECTION 3</w:t>
      </w:r>
    </w:p>
    <w:p w:rsidR="006F6D55" w:rsidRPr="00BF3883" w:rsidRDefault="006F6D55" w:rsidP="00F67BF7">
      <w:pPr>
        <w:jc w:val="both"/>
        <w:rPr>
          <w:b/>
          <w:sz w:val="24"/>
          <w:u w:val="single"/>
        </w:rPr>
      </w:pPr>
      <w:r w:rsidRPr="00BF3883">
        <w:rPr>
          <w:b/>
          <w:sz w:val="24"/>
          <w:u w:val="single"/>
        </w:rPr>
        <w:t>Group-</w:t>
      </w:r>
      <w:r>
        <w:rPr>
          <w:b/>
          <w:sz w:val="24"/>
          <w:u w:val="single"/>
        </w:rPr>
        <w:t>A</w:t>
      </w:r>
      <w:r w:rsidRPr="00BF3883">
        <w:rPr>
          <w:b/>
          <w:sz w:val="24"/>
          <w:u w:val="single"/>
        </w:rPr>
        <w:t xml:space="preserve"> 24H versus Group-</w:t>
      </w:r>
      <w:r>
        <w:rPr>
          <w:b/>
          <w:sz w:val="24"/>
          <w:u w:val="single"/>
        </w:rPr>
        <w:t>B</w:t>
      </w:r>
      <w:r w:rsidRPr="00BF3883">
        <w:rPr>
          <w:b/>
          <w:sz w:val="24"/>
          <w:u w:val="single"/>
        </w:rPr>
        <w:t xml:space="preserve"> </w:t>
      </w:r>
      <w:r w:rsidR="00A9664D">
        <w:rPr>
          <w:b/>
          <w:sz w:val="24"/>
          <w:u w:val="single"/>
        </w:rPr>
        <w:t>seven</w:t>
      </w:r>
      <w:r w:rsidRPr="00BF3883">
        <w:rPr>
          <w:b/>
          <w:sz w:val="24"/>
          <w:u w:val="single"/>
          <w:lang w:val="en-US"/>
        </w:rPr>
        <w:t>Days</w:t>
      </w:r>
    </w:p>
    <w:p w:rsidR="00AC3316" w:rsidRDefault="00AC3316" w:rsidP="00F67BF7">
      <w:pPr>
        <w:jc w:val="both"/>
        <w:rPr>
          <w:b/>
        </w:rPr>
      </w:pPr>
      <w:r w:rsidRPr="00AC3316">
        <w:rPr>
          <w:b/>
        </w:rPr>
        <w:t>Demographic information</w:t>
      </w:r>
    </w:p>
    <w:p w:rsidR="00CD2BA4" w:rsidRDefault="00CD2BA4" w:rsidP="00F67BF7">
      <w:pPr>
        <w:jc w:val="both"/>
      </w:pPr>
      <w:r>
        <w:t>Before starting with the FCS</w:t>
      </w:r>
      <w:r w:rsidR="00935D68">
        <w:t>-</w:t>
      </w:r>
      <w:r>
        <w:t xml:space="preserve">N analysis, we </w:t>
      </w:r>
      <w:r w:rsidR="008754CD">
        <w:t>evaluated the demographic similarities and differences across the two groups.</w:t>
      </w:r>
      <w:r w:rsidR="00935D68">
        <w:t xml:space="preserve"> As </w:t>
      </w:r>
      <w:r w:rsidR="00DD6130" w:rsidRPr="007E7B01">
        <w:rPr>
          <w:i/>
        </w:rPr>
        <w:t>T</w:t>
      </w:r>
      <w:r w:rsidRPr="007E7B01">
        <w:rPr>
          <w:i/>
        </w:rPr>
        <w:t>able</w:t>
      </w:r>
      <w:r w:rsidR="005378C3" w:rsidRPr="007E7B01">
        <w:rPr>
          <w:i/>
        </w:rPr>
        <w:t xml:space="preserve"> 3</w:t>
      </w:r>
      <w:r>
        <w:t xml:space="preserve"> show</w:t>
      </w:r>
      <w:r w:rsidR="007A2341">
        <w:t>s,</w:t>
      </w:r>
      <w:r>
        <w:t xml:space="preserve"> the two groups differ. </w:t>
      </w:r>
      <w:r w:rsidR="00865585">
        <w:t>R</w:t>
      </w:r>
      <w:r w:rsidR="0071332C">
        <w:t>espondents in G</w:t>
      </w:r>
      <w:r w:rsidR="00865585">
        <w:t>roup</w:t>
      </w:r>
      <w:r w:rsidR="002A71E1">
        <w:t>-</w:t>
      </w:r>
      <w:r w:rsidR="00782FA7">
        <w:t>B</w:t>
      </w:r>
      <w:r w:rsidR="00865585">
        <w:t xml:space="preserve"> seem</w:t>
      </w:r>
      <w:r w:rsidR="007A2341">
        <w:t xml:space="preserve"> to be </w:t>
      </w:r>
      <w:r w:rsidR="00782FA7">
        <w:t>worse</w:t>
      </w:r>
      <w:r w:rsidR="00935D68">
        <w:t>-</w:t>
      </w:r>
      <w:r w:rsidR="007A2341">
        <w:t xml:space="preserve">off than respondents in </w:t>
      </w:r>
      <w:r w:rsidR="00782FA7">
        <w:t>Group</w:t>
      </w:r>
      <w:r w:rsidR="00935D68">
        <w:t>-</w:t>
      </w:r>
      <w:r w:rsidR="00782FA7">
        <w:t>A</w:t>
      </w:r>
      <w:r w:rsidR="00A402FF">
        <w:t xml:space="preserve">, as a larger </w:t>
      </w:r>
      <w:r w:rsidR="007A2341">
        <w:t>proportion of respondents in Group</w:t>
      </w:r>
      <w:r w:rsidR="00935D68">
        <w:t>-</w:t>
      </w:r>
      <w:r w:rsidR="007A2341">
        <w:t>B replied t</w:t>
      </w:r>
      <w:r w:rsidR="00A402FF">
        <w:t>hat they</w:t>
      </w:r>
      <w:r w:rsidR="007A2341">
        <w:t xml:space="preserve"> </w:t>
      </w:r>
      <w:r w:rsidR="006156AD">
        <w:t xml:space="preserve">use the </w:t>
      </w:r>
      <w:r w:rsidR="00935D68">
        <w:t>“</w:t>
      </w:r>
      <w:r w:rsidR="007A2341" w:rsidRPr="00935D68">
        <w:rPr>
          <w:i/>
        </w:rPr>
        <w:t>bush</w:t>
      </w:r>
      <w:r w:rsidR="00935D68">
        <w:t>”</w:t>
      </w:r>
      <w:r w:rsidR="007A2341">
        <w:t xml:space="preserve"> as toilet facility and</w:t>
      </w:r>
      <w:r w:rsidR="006156AD">
        <w:t xml:space="preserve"> have either a</w:t>
      </w:r>
      <w:r w:rsidR="007A2341">
        <w:t xml:space="preserve"> </w:t>
      </w:r>
      <w:r w:rsidR="002A71E1">
        <w:t>“</w:t>
      </w:r>
      <w:r w:rsidR="007A2341" w:rsidRPr="002A71E1">
        <w:rPr>
          <w:i/>
        </w:rPr>
        <w:t>plastic</w:t>
      </w:r>
      <w:r w:rsidR="002A71E1">
        <w:t>”</w:t>
      </w:r>
      <w:r w:rsidR="007A2341">
        <w:t xml:space="preserve"> </w:t>
      </w:r>
      <w:r w:rsidR="008754CD">
        <w:t xml:space="preserve">or </w:t>
      </w:r>
      <w:r w:rsidR="002A71E1">
        <w:t>“</w:t>
      </w:r>
      <w:r w:rsidR="007A2341" w:rsidRPr="002A71E1">
        <w:rPr>
          <w:i/>
        </w:rPr>
        <w:t>thatch</w:t>
      </w:r>
      <w:r w:rsidR="006156AD">
        <w:rPr>
          <w:i/>
        </w:rPr>
        <w:t>.</w:t>
      </w:r>
      <w:r w:rsidR="002A71E1">
        <w:t>”</w:t>
      </w:r>
      <w:r w:rsidR="006156AD">
        <w:t xml:space="preserve"> </w:t>
      </w:r>
      <w:r w:rsidR="007A2341">
        <w:t xml:space="preserve">This difference could be explained from the fact that </w:t>
      </w:r>
      <w:r w:rsidR="002A71E1">
        <w:t>more respondents in Group-B</w:t>
      </w:r>
      <w:r w:rsidR="0071332C">
        <w:t xml:space="preserve"> are from Zambezia</w:t>
      </w:r>
      <w:r w:rsidR="00382659">
        <w:t xml:space="preserve"> D</w:t>
      </w:r>
      <w:r w:rsidR="006F6D55">
        <w:t>istric</w:t>
      </w:r>
      <w:r w:rsidR="00382659">
        <w:t>, which is classified as</w:t>
      </w:r>
      <w:r w:rsidR="00B14287">
        <w:t>poorer than</w:t>
      </w:r>
      <w:r w:rsidR="00382659">
        <w:t xml:space="preserve"> </w:t>
      </w:r>
      <w:r w:rsidR="00B14287">
        <w:t>Tete</w:t>
      </w:r>
      <w:r w:rsidR="006F6D55">
        <w:t xml:space="preserve"> </w:t>
      </w:r>
      <w:r w:rsidR="00382659">
        <w:t>D</w:t>
      </w:r>
      <w:r w:rsidR="006F6D55">
        <w:t>istrict</w:t>
      </w:r>
      <w:r w:rsidR="007A2341">
        <w:t>.</w:t>
      </w:r>
      <w:r w:rsidR="00865585">
        <w:t xml:space="preserve"> </w:t>
      </w:r>
    </w:p>
    <w:p w:rsidR="005378C3" w:rsidRPr="007E7B01" w:rsidRDefault="005378C3" w:rsidP="00F67BF7">
      <w:pPr>
        <w:jc w:val="both"/>
        <w:rPr>
          <w:b/>
          <w:i/>
        </w:rPr>
      </w:pPr>
      <w:r w:rsidRPr="007E7B01">
        <w:rPr>
          <w:b/>
          <w:i/>
        </w:rPr>
        <w:t>Table 3</w:t>
      </w:r>
      <w:r w:rsidRPr="007E7B01">
        <w:rPr>
          <w:rFonts w:asciiTheme="minorHAnsi" w:hAnsiTheme="minorHAnsi" w:cstheme="minorBidi"/>
          <w:b/>
          <w:i/>
          <w:lang w:eastAsia="en-US"/>
        </w:rPr>
        <w:t>:</w:t>
      </w:r>
      <w:r w:rsidRPr="007E7B01">
        <w:rPr>
          <w:b/>
          <w:i/>
        </w:rPr>
        <w:t xml:space="preserve"> </w:t>
      </w:r>
      <w:r w:rsidR="00C14CA0">
        <w:rPr>
          <w:b/>
          <w:i/>
        </w:rPr>
        <w:t xml:space="preserve">Demographic </w:t>
      </w:r>
      <w:r w:rsidR="00E335A8">
        <w:rPr>
          <w:b/>
          <w:i/>
        </w:rPr>
        <w:t>characteristics</w:t>
      </w:r>
      <w:r w:rsidR="00C14CA0">
        <w:rPr>
          <w:b/>
          <w:i/>
        </w:rPr>
        <w:t xml:space="preserve"> for</w:t>
      </w:r>
      <w:r w:rsidRPr="007E7B01">
        <w:rPr>
          <w:b/>
          <w:i/>
        </w:rPr>
        <w:t xml:space="preserve"> Group-A and Group-B SMS surveys</w:t>
      </w:r>
    </w:p>
    <w:tbl>
      <w:tblPr>
        <w:tblStyle w:val="TableGrid"/>
        <w:tblW w:w="0" w:type="auto"/>
        <w:tblInd w:w="360" w:type="dxa"/>
        <w:tblLook w:val="04A0" w:firstRow="1" w:lastRow="0" w:firstColumn="1" w:lastColumn="0" w:noHBand="0" w:noVBand="1"/>
      </w:tblPr>
      <w:tblGrid>
        <w:gridCol w:w="1723"/>
        <w:gridCol w:w="1598"/>
        <w:gridCol w:w="1276"/>
        <w:gridCol w:w="1275"/>
        <w:gridCol w:w="1560"/>
      </w:tblGrid>
      <w:tr w:rsidR="000F2C74" w:rsidTr="00C419FD">
        <w:tc>
          <w:tcPr>
            <w:tcW w:w="3321" w:type="dxa"/>
            <w:gridSpan w:val="2"/>
          </w:tcPr>
          <w:p w:rsidR="000F2C74" w:rsidRDefault="000F2C74" w:rsidP="00F67BF7">
            <w:pPr>
              <w:jc w:val="both"/>
              <w:rPr>
                <w:b/>
              </w:rPr>
            </w:pPr>
          </w:p>
        </w:tc>
        <w:tc>
          <w:tcPr>
            <w:tcW w:w="1276" w:type="dxa"/>
          </w:tcPr>
          <w:p w:rsidR="000F2C74" w:rsidRDefault="000F2C74" w:rsidP="00F67BF7">
            <w:pPr>
              <w:jc w:val="both"/>
              <w:rPr>
                <w:b/>
              </w:rPr>
            </w:pPr>
            <w:r>
              <w:rPr>
                <w:b/>
              </w:rPr>
              <w:t>Group A 24Hr recall</w:t>
            </w:r>
          </w:p>
        </w:tc>
        <w:tc>
          <w:tcPr>
            <w:tcW w:w="1275" w:type="dxa"/>
          </w:tcPr>
          <w:p w:rsidR="000F2C74" w:rsidRDefault="000F2C74" w:rsidP="00F67BF7">
            <w:pPr>
              <w:jc w:val="both"/>
              <w:rPr>
                <w:b/>
              </w:rPr>
            </w:pPr>
            <w:r>
              <w:rPr>
                <w:b/>
              </w:rPr>
              <w:t xml:space="preserve">Group B </w:t>
            </w:r>
            <w:r w:rsidR="00A9664D">
              <w:rPr>
                <w:b/>
              </w:rPr>
              <w:t>seven</w:t>
            </w:r>
            <w:r>
              <w:rPr>
                <w:b/>
              </w:rPr>
              <w:t>Day recall</w:t>
            </w:r>
          </w:p>
        </w:tc>
        <w:tc>
          <w:tcPr>
            <w:tcW w:w="1560" w:type="dxa"/>
          </w:tcPr>
          <w:p w:rsidR="000F2C74" w:rsidRPr="000F2C74" w:rsidRDefault="000F2C74" w:rsidP="00F67BF7">
            <w:pPr>
              <w:jc w:val="both"/>
              <w:rPr>
                <w:b/>
                <w:sz w:val="8"/>
              </w:rPr>
            </w:pPr>
          </w:p>
          <w:p w:rsidR="000F2C74" w:rsidRDefault="000F2C74" w:rsidP="00F67BF7">
            <w:pPr>
              <w:jc w:val="both"/>
              <w:rPr>
                <w:b/>
              </w:rPr>
            </w:pPr>
            <w:r>
              <w:rPr>
                <w:b/>
              </w:rPr>
              <w:t>p-value</w:t>
            </w:r>
          </w:p>
        </w:tc>
      </w:tr>
      <w:tr w:rsidR="00562AD4" w:rsidTr="00C419FD">
        <w:tc>
          <w:tcPr>
            <w:tcW w:w="1723" w:type="dxa"/>
          </w:tcPr>
          <w:p w:rsidR="00562AD4" w:rsidRPr="00562AD4" w:rsidRDefault="00562AD4" w:rsidP="00F67BF7">
            <w:pPr>
              <w:jc w:val="both"/>
              <w:rPr>
                <w:b/>
                <w:sz w:val="10"/>
              </w:rPr>
            </w:pPr>
          </w:p>
          <w:p w:rsidR="00562AD4" w:rsidRDefault="00562AD4" w:rsidP="00F67BF7">
            <w:pPr>
              <w:jc w:val="both"/>
              <w:rPr>
                <w:b/>
              </w:rPr>
            </w:pPr>
            <w:r>
              <w:rPr>
                <w:b/>
              </w:rPr>
              <w:t>Age</w:t>
            </w:r>
            <w:r w:rsidR="00C419FD">
              <w:rPr>
                <w:b/>
              </w:rPr>
              <w:t xml:space="preserve"> of the respondents</w:t>
            </w:r>
          </w:p>
        </w:tc>
        <w:tc>
          <w:tcPr>
            <w:tcW w:w="1598" w:type="dxa"/>
          </w:tcPr>
          <w:p w:rsidR="00C419FD" w:rsidRPr="00C419FD" w:rsidRDefault="00C419FD" w:rsidP="00F67BF7">
            <w:pPr>
              <w:jc w:val="both"/>
              <w:rPr>
                <w:b/>
                <w:sz w:val="18"/>
              </w:rPr>
            </w:pPr>
          </w:p>
          <w:p w:rsidR="00562AD4" w:rsidRDefault="00562AD4" w:rsidP="00F67BF7">
            <w:pPr>
              <w:jc w:val="both"/>
              <w:rPr>
                <w:b/>
              </w:rPr>
            </w:pPr>
            <w:r>
              <w:rPr>
                <w:b/>
              </w:rPr>
              <w:t xml:space="preserve">Age </w:t>
            </w:r>
            <w:r w:rsidR="00C419FD">
              <w:rPr>
                <w:b/>
              </w:rPr>
              <w:t>in years</w:t>
            </w:r>
          </w:p>
        </w:tc>
        <w:tc>
          <w:tcPr>
            <w:tcW w:w="1276" w:type="dxa"/>
          </w:tcPr>
          <w:p w:rsidR="00562AD4" w:rsidRPr="00C419FD" w:rsidRDefault="00562AD4" w:rsidP="00F67BF7">
            <w:pPr>
              <w:jc w:val="both"/>
            </w:pPr>
          </w:p>
          <w:p w:rsidR="00C419FD" w:rsidRPr="00C419FD" w:rsidRDefault="00C419FD" w:rsidP="00F67BF7">
            <w:pPr>
              <w:jc w:val="both"/>
            </w:pPr>
            <w:r w:rsidRPr="00C419FD">
              <w:t>24</w:t>
            </w:r>
          </w:p>
        </w:tc>
        <w:tc>
          <w:tcPr>
            <w:tcW w:w="1275" w:type="dxa"/>
          </w:tcPr>
          <w:p w:rsidR="00562AD4" w:rsidRPr="00C419FD" w:rsidRDefault="00562AD4" w:rsidP="00F67BF7">
            <w:pPr>
              <w:jc w:val="both"/>
            </w:pPr>
          </w:p>
          <w:p w:rsidR="00C419FD" w:rsidRPr="00C419FD" w:rsidRDefault="00C419FD" w:rsidP="00F67BF7">
            <w:pPr>
              <w:jc w:val="both"/>
            </w:pPr>
            <w:r w:rsidRPr="00C419FD">
              <w:t>24</w:t>
            </w:r>
          </w:p>
        </w:tc>
        <w:tc>
          <w:tcPr>
            <w:tcW w:w="1560" w:type="dxa"/>
          </w:tcPr>
          <w:p w:rsidR="00CD2BA4" w:rsidRDefault="00CD2BA4" w:rsidP="00F67BF7">
            <w:pPr>
              <w:jc w:val="both"/>
            </w:pPr>
          </w:p>
          <w:p w:rsidR="00562AD4" w:rsidRPr="00CD2BA4" w:rsidRDefault="00CD2BA4" w:rsidP="00E335A8">
            <w:pPr>
              <w:jc w:val="both"/>
            </w:pPr>
            <w:r w:rsidRPr="00CD2BA4">
              <w:t>0.68</w:t>
            </w:r>
            <w:r w:rsidR="00E335A8">
              <w:t>77</w:t>
            </w:r>
          </w:p>
        </w:tc>
      </w:tr>
      <w:tr w:rsidR="00562AD4" w:rsidTr="00C419FD">
        <w:tc>
          <w:tcPr>
            <w:tcW w:w="1723" w:type="dxa"/>
          </w:tcPr>
          <w:p w:rsidR="00562AD4" w:rsidRPr="00562AD4" w:rsidRDefault="00562AD4" w:rsidP="00F67BF7">
            <w:pPr>
              <w:jc w:val="both"/>
              <w:rPr>
                <w:b/>
                <w:sz w:val="8"/>
              </w:rPr>
            </w:pPr>
          </w:p>
          <w:p w:rsidR="00562AD4" w:rsidRDefault="00562AD4" w:rsidP="00F67BF7">
            <w:pPr>
              <w:jc w:val="both"/>
              <w:rPr>
                <w:b/>
              </w:rPr>
            </w:pPr>
            <w:r>
              <w:rPr>
                <w:b/>
              </w:rPr>
              <w:t>Gender</w:t>
            </w:r>
            <w:r w:rsidR="000F2C74">
              <w:rPr>
                <w:b/>
              </w:rPr>
              <w:t xml:space="preserve"> of the respondent</w:t>
            </w:r>
          </w:p>
        </w:tc>
        <w:tc>
          <w:tcPr>
            <w:tcW w:w="1598" w:type="dxa"/>
          </w:tcPr>
          <w:p w:rsidR="00562AD4" w:rsidRPr="00C419FD" w:rsidRDefault="00562AD4" w:rsidP="00F67BF7">
            <w:pPr>
              <w:jc w:val="both"/>
              <w:rPr>
                <w:b/>
                <w:sz w:val="16"/>
              </w:rPr>
            </w:pPr>
          </w:p>
          <w:p w:rsidR="00C419FD" w:rsidRDefault="00C419FD" w:rsidP="00F67BF7">
            <w:pPr>
              <w:jc w:val="both"/>
              <w:rPr>
                <w:b/>
              </w:rPr>
            </w:pPr>
            <w:r>
              <w:rPr>
                <w:b/>
              </w:rPr>
              <w:t>Male</w:t>
            </w:r>
          </w:p>
        </w:tc>
        <w:tc>
          <w:tcPr>
            <w:tcW w:w="1276" w:type="dxa"/>
          </w:tcPr>
          <w:p w:rsidR="00562AD4" w:rsidRPr="00C419FD" w:rsidRDefault="00562AD4" w:rsidP="00F67BF7">
            <w:pPr>
              <w:jc w:val="both"/>
              <w:rPr>
                <w:sz w:val="16"/>
              </w:rPr>
            </w:pPr>
          </w:p>
          <w:p w:rsidR="00C419FD" w:rsidRPr="00C419FD" w:rsidRDefault="00E335A8" w:rsidP="00F67BF7">
            <w:pPr>
              <w:jc w:val="both"/>
            </w:pPr>
            <w:r>
              <w:t>7</w:t>
            </w:r>
            <w:r w:rsidR="00C419FD" w:rsidRPr="00C419FD">
              <w:t>1.15%</w:t>
            </w:r>
          </w:p>
        </w:tc>
        <w:tc>
          <w:tcPr>
            <w:tcW w:w="1275" w:type="dxa"/>
          </w:tcPr>
          <w:p w:rsidR="00562AD4" w:rsidRPr="00C419FD" w:rsidRDefault="00562AD4" w:rsidP="00F67BF7">
            <w:pPr>
              <w:jc w:val="both"/>
              <w:rPr>
                <w:sz w:val="16"/>
              </w:rPr>
            </w:pPr>
          </w:p>
          <w:p w:rsidR="00C419FD" w:rsidRPr="00C419FD" w:rsidRDefault="00C419FD" w:rsidP="00F67BF7">
            <w:pPr>
              <w:jc w:val="both"/>
            </w:pPr>
            <w:r w:rsidRPr="00C419FD">
              <w:t>80.29%</w:t>
            </w:r>
          </w:p>
        </w:tc>
        <w:tc>
          <w:tcPr>
            <w:tcW w:w="1560" w:type="dxa"/>
          </w:tcPr>
          <w:p w:rsidR="00562AD4" w:rsidRDefault="00562AD4" w:rsidP="00F67BF7">
            <w:pPr>
              <w:jc w:val="both"/>
              <w:rPr>
                <w:b/>
              </w:rPr>
            </w:pPr>
          </w:p>
          <w:p w:rsidR="00935708" w:rsidRPr="00935708" w:rsidRDefault="00935708" w:rsidP="00F67BF7">
            <w:pPr>
              <w:jc w:val="both"/>
            </w:pPr>
            <w:r w:rsidRPr="00935D68">
              <w:rPr>
                <w:color w:val="FF0000"/>
              </w:rPr>
              <w:t>0.0113</w:t>
            </w:r>
          </w:p>
        </w:tc>
      </w:tr>
      <w:tr w:rsidR="00935708" w:rsidTr="00C419FD">
        <w:tc>
          <w:tcPr>
            <w:tcW w:w="1723" w:type="dxa"/>
            <w:vMerge w:val="restart"/>
          </w:tcPr>
          <w:p w:rsidR="00935708" w:rsidRPr="00562AD4" w:rsidRDefault="00935708" w:rsidP="00F67BF7">
            <w:pPr>
              <w:jc w:val="both"/>
              <w:rPr>
                <w:b/>
                <w:sz w:val="10"/>
              </w:rPr>
            </w:pPr>
          </w:p>
          <w:p w:rsidR="00935708" w:rsidRDefault="00935708" w:rsidP="00F67BF7">
            <w:pPr>
              <w:jc w:val="both"/>
              <w:rPr>
                <w:b/>
              </w:rPr>
            </w:pPr>
            <w:r>
              <w:rPr>
                <w:b/>
              </w:rPr>
              <w:t>District</w:t>
            </w:r>
          </w:p>
        </w:tc>
        <w:tc>
          <w:tcPr>
            <w:tcW w:w="1598" w:type="dxa"/>
          </w:tcPr>
          <w:p w:rsidR="00935708" w:rsidRDefault="00935708" w:rsidP="00F67BF7">
            <w:pPr>
              <w:jc w:val="both"/>
              <w:rPr>
                <w:b/>
              </w:rPr>
            </w:pPr>
            <w:r>
              <w:rPr>
                <w:b/>
              </w:rPr>
              <w:t>Tete</w:t>
            </w:r>
          </w:p>
        </w:tc>
        <w:tc>
          <w:tcPr>
            <w:tcW w:w="1276" w:type="dxa"/>
          </w:tcPr>
          <w:p w:rsidR="00935708" w:rsidRPr="00881062" w:rsidRDefault="00935708" w:rsidP="00F67BF7">
            <w:pPr>
              <w:jc w:val="both"/>
              <w:rPr>
                <w:color w:val="FF0000"/>
              </w:rPr>
            </w:pPr>
            <w:r w:rsidRPr="00881062">
              <w:rPr>
                <w:color w:val="FF0000"/>
              </w:rPr>
              <w:t>69.03%</w:t>
            </w:r>
          </w:p>
        </w:tc>
        <w:tc>
          <w:tcPr>
            <w:tcW w:w="1275" w:type="dxa"/>
          </w:tcPr>
          <w:p w:rsidR="00935708" w:rsidRPr="00881062" w:rsidRDefault="00935708" w:rsidP="00E335A8">
            <w:pPr>
              <w:jc w:val="both"/>
              <w:rPr>
                <w:color w:val="FF0000"/>
              </w:rPr>
            </w:pPr>
            <w:r w:rsidRPr="00881062">
              <w:rPr>
                <w:color w:val="FF0000"/>
              </w:rPr>
              <w:t>55.</w:t>
            </w:r>
            <w:r w:rsidR="00E335A8">
              <w:rPr>
                <w:color w:val="FF0000"/>
              </w:rPr>
              <w:t>77</w:t>
            </w:r>
            <w:r w:rsidRPr="00881062">
              <w:rPr>
                <w:color w:val="FF0000"/>
              </w:rPr>
              <w:t>%</w:t>
            </w:r>
          </w:p>
        </w:tc>
        <w:tc>
          <w:tcPr>
            <w:tcW w:w="1560" w:type="dxa"/>
            <w:vMerge w:val="restart"/>
          </w:tcPr>
          <w:p w:rsidR="00935708" w:rsidRPr="00881062" w:rsidRDefault="00935708" w:rsidP="00F67BF7">
            <w:pPr>
              <w:jc w:val="both"/>
              <w:rPr>
                <w:b/>
                <w:color w:val="FF0000"/>
                <w:sz w:val="10"/>
              </w:rPr>
            </w:pPr>
          </w:p>
          <w:p w:rsidR="00935708" w:rsidRPr="00881062" w:rsidRDefault="00935708" w:rsidP="00F67BF7">
            <w:pPr>
              <w:jc w:val="both"/>
              <w:rPr>
                <w:color w:val="FF0000"/>
              </w:rPr>
            </w:pPr>
            <w:r w:rsidRPr="00881062">
              <w:rPr>
                <w:color w:val="FF0000"/>
              </w:rPr>
              <w:t>0.0006</w:t>
            </w:r>
          </w:p>
        </w:tc>
      </w:tr>
      <w:tr w:rsidR="00935708" w:rsidTr="00C419FD">
        <w:tc>
          <w:tcPr>
            <w:tcW w:w="1723" w:type="dxa"/>
            <w:vMerge/>
          </w:tcPr>
          <w:p w:rsidR="00935708" w:rsidRDefault="00935708" w:rsidP="00F67BF7">
            <w:pPr>
              <w:jc w:val="both"/>
              <w:rPr>
                <w:b/>
              </w:rPr>
            </w:pPr>
          </w:p>
        </w:tc>
        <w:tc>
          <w:tcPr>
            <w:tcW w:w="1598" w:type="dxa"/>
          </w:tcPr>
          <w:p w:rsidR="00935708" w:rsidRDefault="00935708" w:rsidP="00F67BF7">
            <w:pPr>
              <w:jc w:val="both"/>
              <w:rPr>
                <w:b/>
              </w:rPr>
            </w:pPr>
            <w:r>
              <w:rPr>
                <w:b/>
              </w:rPr>
              <w:t>Zambezia</w:t>
            </w:r>
          </w:p>
        </w:tc>
        <w:tc>
          <w:tcPr>
            <w:tcW w:w="1276" w:type="dxa"/>
          </w:tcPr>
          <w:p w:rsidR="00935708" w:rsidRPr="00881062" w:rsidRDefault="00935708" w:rsidP="00F67BF7">
            <w:pPr>
              <w:jc w:val="both"/>
              <w:rPr>
                <w:color w:val="FF0000"/>
              </w:rPr>
            </w:pPr>
            <w:r w:rsidRPr="00881062">
              <w:rPr>
                <w:color w:val="FF0000"/>
              </w:rPr>
              <w:t>30.96%</w:t>
            </w:r>
          </w:p>
        </w:tc>
        <w:tc>
          <w:tcPr>
            <w:tcW w:w="1275" w:type="dxa"/>
          </w:tcPr>
          <w:p w:rsidR="00935708" w:rsidRPr="00881062" w:rsidRDefault="00935708" w:rsidP="00F67BF7">
            <w:pPr>
              <w:jc w:val="both"/>
              <w:rPr>
                <w:color w:val="FF0000"/>
              </w:rPr>
            </w:pPr>
            <w:r w:rsidRPr="00881062">
              <w:rPr>
                <w:color w:val="FF0000"/>
              </w:rPr>
              <w:t>44.23%</w:t>
            </w:r>
          </w:p>
        </w:tc>
        <w:tc>
          <w:tcPr>
            <w:tcW w:w="1560" w:type="dxa"/>
            <w:vMerge/>
          </w:tcPr>
          <w:p w:rsidR="00935708" w:rsidRPr="00881062" w:rsidRDefault="00935708" w:rsidP="00F67BF7">
            <w:pPr>
              <w:jc w:val="both"/>
              <w:rPr>
                <w:b/>
                <w:color w:val="FF0000"/>
              </w:rPr>
            </w:pPr>
          </w:p>
        </w:tc>
      </w:tr>
      <w:tr w:rsidR="00562AD4" w:rsidTr="00C419FD">
        <w:tc>
          <w:tcPr>
            <w:tcW w:w="1723" w:type="dxa"/>
            <w:vMerge w:val="restart"/>
          </w:tcPr>
          <w:p w:rsidR="00562AD4" w:rsidRDefault="00562AD4" w:rsidP="00F67BF7">
            <w:pPr>
              <w:jc w:val="both"/>
              <w:rPr>
                <w:b/>
              </w:rPr>
            </w:pPr>
          </w:p>
          <w:p w:rsidR="00562AD4" w:rsidRDefault="00562AD4" w:rsidP="00F67BF7">
            <w:pPr>
              <w:jc w:val="both"/>
              <w:rPr>
                <w:b/>
              </w:rPr>
            </w:pPr>
          </w:p>
          <w:p w:rsidR="00562AD4" w:rsidRDefault="00562AD4" w:rsidP="00F67BF7">
            <w:pPr>
              <w:jc w:val="both"/>
              <w:rPr>
                <w:b/>
              </w:rPr>
            </w:pPr>
            <w:r>
              <w:rPr>
                <w:b/>
              </w:rPr>
              <w:t>Toilet Type</w:t>
            </w:r>
          </w:p>
        </w:tc>
        <w:tc>
          <w:tcPr>
            <w:tcW w:w="1598" w:type="dxa"/>
          </w:tcPr>
          <w:p w:rsidR="00562AD4" w:rsidRDefault="00562AD4" w:rsidP="00F67BF7">
            <w:pPr>
              <w:jc w:val="both"/>
              <w:rPr>
                <w:b/>
              </w:rPr>
            </w:pPr>
            <w:r>
              <w:rPr>
                <w:b/>
              </w:rPr>
              <w:t>VIP</w:t>
            </w:r>
          </w:p>
        </w:tc>
        <w:tc>
          <w:tcPr>
            <w:tcW w:w="1276" w:type="dxa"/>
          </w:tcPr>
          <w:p w:rsidR="00562AD4" w:rsidRPr="000F2C74" w:rsidRDefault="000F2C74" w:rsidP="00E335A8">
            <w:pPr>
              <w:jc w:val="both"/>
            </w:pPr>
            <w:r w:rsidRPr="000F2C74">
              <w:t>33.2</w:t>
            </w:r>
            <w:r w:rsidR="00E335A8">
              <w:t>7</w:t>
            </w:r>
            <w:r w:rsidRPr="000F2C74">
              <w:t>%</w:t>
            </w:r>
          </w:p>
        </w:tc>
        <w:tc>
          <w:tcPr>
            <w:tcW w:w="1275" w:type="dxa"/>
          </w:tcPr>
          <w:p w:rsidR="00562AD4" w:rsidRPr="000F2C74" w:rsidRDefault="000F2C74" w:rsidP="00F67BF7">
            <w:pPr>
              <w:jc w:val="both"/>
            </w:pPr>
            <w:r w:rsidRPr="000F2C74">
              <w:t>31.25%</w:t>
            </w:r>
          </w:p>
        </w:tc>
        <w:tc>
          <w:tcPr>
            <w:tcW w:w="1560" w:type="dxa"/>
          </w:tcPr>
          <w:p w:rsidR="00562AD4" w:rsidRPr="00935708" w:rsidRDefault="00935708" w:rsidP="00F67BF7">
            <w:pPr>
              <w:jc w:val="both"/>
            </w:pPr>
            <w:r w:rsidRPr="00935708">
              <w:t>0.5998</w:t>
            </w:r>
          </w:p>
        </w:tc>
      </w:tr>
      <w:tr w:rsidR="00562AD4" w:rsidTr="00C419FD">
        <w:tc>
          <w:tcPr>
            <w:tcW w:w="1723" w:type="dxa"/>
            <w:vMerge/>
          </w:tcPr>
          <w:p w:rsidR="00562AD4" w:rsidRDefault="00562AD4" w:rsidP="00F67BF7">
            <w:pPr>
              <w:jc w:val="both"/>
              <w:rPr>
                <w:b/>
              </w:rPr>
            </w:pPr>
          </w:p>
        </w:tc>
        <w:tc>
          <w:tcPr>
            <w:tcW w:w="1598" w:type="dxa"/>
          </w:tcPr>
          <w:p w:rsidR="00562AD4" w:rsidRDefault="00562AD4" w:rsidP="00F67BF7">
            <w:pPr>
              <w:jc w:val="both"/>
              <w:rPr>
                <w:b/>
              </w:rPr>
            </w:pPr>
            <w:r>
              <w:rPr>
                <w:b/>
              </w:rPr>
              <w:t>Improved</w:t>
            </w:r>
          </w:p>
        </w:tc>
        <w:tc>
          <w:tcPr>
            <w:tcW w:w="1276" w:type="dxa"/>
          </w:tcPr>
          <w:p w:rsidR="00562AD4" w:rsidRPr="000F2C74" w:rsidRDefault="000F2C74" w:rsidP="00E335A8">
            <w:pPr>
              <w:jc w:val="both"/>
            </w:pPr>
            <w:r w:rsidRPr="000F2C74">
              <w:t>2</w:t>
            </w:r>
            <w:r w:rsidR="00E335A8">
              <w:t>7</w:t>
            </w:r>
            <w:r w:rsidRPr="000F2C74">
              <w:t>.11%</w:t>
            </w:r>
          </w:p>
        </w:tc>
        <w:tc>
          <w:tcPr>
            <w:tcW w:w="1275" w:type="dxa"/>
          </w:tcPr>
          <w:p w:rsidR="00562AD4" w:rsidRPr="000F2C74" w:rsidRDefault="000F2C74" w:rsidP="00E335A8">
            <w:pPr>
              <w:jc w:val="both"/>
            </w:pPr>
            <w:r w:rsidRPr="000F2C74">
              <w:t>30.</w:t>
            </w:r>
            <w:r w:rsidR="00E335A8">
              <w:t>77</w:t>
            </w:r>
            <w:r w:rsidRPr="000F2C74">
              <w:t>%</w:t>
            </w:r>
          </w:p>
        </w:tc>
        <w:tc>
          <w:tcPr>
            <w:tcW w:w="1560" w:type="dxa"/>
          </w:tcPr>
          <w:p w:rsidR="00562AD4" w:rsidRPr="00935708" w:rsidRDefault="00935708" w:rsidP="00F67BF7">
            <w:pPr>
              <w:jc w:val="both"/>
            </w:pPr>
            <w:r w:rsidRPr="00935708">
              <w:t>0.3221</w:t>
            </w:r>
          </w:p>
        </w:tc>
      </w:tr>
      <w:tr w:rsidR="00562AD4" w:rsidTr="00C419FD">
        <w:tc>
          <w:tcPr>
            <w:tcW w:w="1723" w:type="dxa"/>
            <w:vMerge/>
          </w:tcPr>
          <w:p w:rsidR="00562AD4" w:rsidRDefault="00562AD4" w:rsidP="00F67BF7">
            <w:pPr>
              <w:jc w:val="both"/>
              <w:rPr>
                <w:b/>
              </w:rPr>
            </w:pPr>
          </w:p>
        </w:tc>
        <w:tc>
          <w:tcPr>
            <w:tcW w:w="1598" w:type="dxa"/>
          </w:tcPr>
          <w:p w:rsidR="00562AD4" w:rsidRDefault="00562AD4" w:rsidP="00F67BF7">
            <w:pPr>
              <w:jc w:val="both"/>
              <w:rPr>
                <w:b/>
              </w:rPr>
            </w:pPr>
            <w:r>
              <w:rPr>
                <w:b/>
              </w:rPr>
              <w:t>Flush</w:t>
            </w:r>
          </w:p>
        </w:tc>
        <w:tc>
          <w:tcPr>
            <w:tcW w:w="1276" w:type="dxa"/>
          </w:tcPr>
          <w:p w:rsidR="00562AD4" w:rsidRPr="00881062" w:rsidRDefault="000F2C74" w:rsidP="00F67BF7">
            <w:pPr>
              <w:jc w:val="both"/>
              <w:rPr>
                <w:color w:val="FF0000"/>
              </w:rPr>
            </w:pPr>
            <w:r w:rsidRPr="00881062">
              <w:rPr>
                <w:color w:val="FF0000"/>
              </w:rPr>
              <w:t>25.00%</w:t>
            </w:r>
          </w:p>
        </w:tc>
        <w:tc>
          <w:tcPr>
            <w:tcW w:w="1275" w:type="dxa"/>
          </w:tcPr>
          <w:p w:rsidR="00562AD4" w:rsidRPr="00881062" w:rsidRDefault="000F2C74" w:rsidP="00F67BF7">
            <w:pPr>
              <w:jc w:val="both"/>
              <w:rPr>
                <w:color w:val="FF0000"/>
              </w:rPr>
            </w:pPr>
            <w:r w:rsidRPr="00881062">
              <w:rPr>
                <w:color w:val="FF0000"/>
              </w:rPr>
              <w:t>15.38%</w:t>
            </w:r>
          </w:p>
        </w:tc>
        <w:tc>
          <w:tcPr>
            <w:tcW w:w="1560" w:type="dxa"/>
          </w:tcPr>
          <w:p w:rsidR="00562AD4" w:rsidRPr="00881062" w:rsidRDefault="00935708" w:rsidP="00F67BF7">
            <w:pPr>
              <w:jc w:val="both"/>
              <w:rPr>
                <w:color w:val="FF0000"/>
              </w:rPr>
            </w:pPr>
            <w:r w:rsidRPr="00881062">
              <w:rPr>
                <w:color w:val="FF0000"/>
              </w:rPr>
              <w:t>0.0048</w:t>
            </w:r>
          </w:p>
        </w:tc>
      </w:tr>
      <w:tr w:rsidR="00562AD4" w:rsidTr="00C419FD">
        <w:tc>
          <w:tcPr>
            <w:tcW w:w="1723" w:type="dxa"/>
            <w:vMerge/>
          </w:tcPr>
          <w:p w:rsidR="00562AD4" w:rsidRDefault="00562AD4" w:rsidP="00F67BF7">
            <w:pPr>
              <w:jc w:val="both"/>
              <w:rPr>
                <w:b/>
              </w:rPr>
            </w:pPr>
          </w:p>
        </w:tc>
        <w:tc>
          <w:tcPr>
            <w:tcW w:w="1598" w:type="dxa"/>
          </w:tcPr>
          <w:p w:rsidR="00562AD4" w:rsidRDefault="00562AD4" w:rsidP="00F67BF7">
            <w:pPr>
              <w:jc w:val="both"/>
              <w:rPr>
                <w:b/>
              </w:rPr>
            </w:pPr>
            <w:r>
              <w:rPr>
                <w:b/>
              </w:rPr>
              <w:t>Unimproved</w:t>
            </w:r>
          </w:p>
        </w:tc>
        <w:tc>
          <w:tcPr>
            <w:tcW w:w="1276" w:type="dxa"/>
          </w:tcPr>
          <w:p w:rsidR="00562AD4" w:rsidRPr="000F2C74" w:rsidRDefault="000F2C74" w:rsidP="00F67BF7">
            <w:pPr>
              <w:jc w:val="both"/>
            </w:pPr>
            <w:r w:rsidRPr="000F2C74">
              <w:t>10.96%</w:t>
            </w:r>
          </w:p>
        </w:tc>
        <w:tc>
          <w:tcPr>
            <w:tcW w:w="1275" w:type="dxa"/>
          </w:tcPr>
          <w:p w:rsidR="00562AD4" w:rsidRPr="000F2C74" w:rsidRDefault="000F2C74" w:rsidP="00F67BF7">
            <w:pPr>
              <w:jc w:val="both"/>
            </w:pPr>
            <w:r w:rsidRPr="000F2C74">
              <w:t>13.94%</w:t>
            </w:r>
          </w:p>
        </w:tc>
        <w:tc>
          <w:tcPr>
            <w:tcW w:w="1560" w:type="dxa"/>
          </w:tcPr>
          <w:p w:rsidR="00562AD4" w:rsidRPr="00935708" w:rsidRDefault="00935708" w:rsidP="00F67BF7">
            <w:pPr>
              <w:jc w:val="both"/>
            </w:pPr>
            <w:r w:rsidRPr="00935708">
              <w:t>0.2603</w:t>
            </w:r>
          </w:p>
        </w:tc>
      </w:tr>
      <w:tr w:rsidR="00562AD4" w:rsidTr="00C419FD">
        <w:tc>
          <w:tcPr>
            <w:tcW w:w="1723" w:type="dxa"/>
            <w:vMerge/>
          </w:tcPr>
          <w:p w:rsidR="00562AD4" w:rsidRDefault="00562AD4" w:rsidP="00F67BF7">
            <w:pPr>
              <w:jc w:val="both"/>
              <w:rPr>
                <w:b/>
              </w:rPr>
            </w:pPr>
          </w:p>
        </w:tc>
        <w:tc>
          <w:tcPr>
            <w:tcW w:w="1598" w:type="dxa"/>
          </w:tcPr>
          <w:p w:rsidR="00562AD4" w:rsidRDefault="00562AD4" w:rsidP="00F67BF7">
            <w:pPr>
              <w:jc w:val="both"/>
              <w:rPr>
                <w:b/>
              </w:rPr>
            </w:pPr>
            <w:r>
              <w:rPr>
                <w:b/>
              </w:rPr>
              <w:t>Bush</w:t>
            </w:r>
          </w:p>
        </w:tc>
        <w:tc>
          <w:tcPr>
            <w:tcW w:w="1276" w:type="dxa"/>
          </w:tcPr>
          <w:p w:rsidR="00562AD4" w:rsidRPr="00881062" w:rsidRDefault="000F2C74" w:rsidP="00F67BF7">
            <w:pPr>
              <w:jc w:val="both"/>
              <w:rPr>
                <w:color w:val="FF0000"/>
              </w:rPr>
            </w:pPr>
            <w:r w:rsidRPr="00881062">
              <w:rPr>
                <w:color w:val="FF0000"/>
              </w:rPr>
              <w:t>3.65%</w:t>
            </w:r>
          </w:p>
        </w:tc>
        <w:tc>
          <w:tcPr>
            <w:tcW w:w="1275" w:type="dxa"/>
          </w:tcPr>
          <w:p w:rsidR="00562AD4" w:rsidRPr="00881062" w:rsidRDefault="000F2C74" w:rsidP="00F67BF7">
            <w:pPr>
              <w:jc w:val="both"/>
              <w:rPr>
                <w:color w:val="FF0000"/>
              </w:rPr>
            </w:pPr>
            <w:r w:rsidRPr="00881062">
              <w:rPr>
                <w:color w:val="FF0000"/>
              </w:rPr>
              <w:t>8.65%</w:t>
            </w:r>
          </w:p>
        </w:tc>
        <w:tc>
          <w:tcPr>
            <w:tcW w:w="1560" w:type="dxa"/>
          </w:tcPr>
          <w:p w:rsidR="00562AD4" w:rsidRPr="00881062" w:rsidRDefault="00935708" w:rsidP="00F67BF7">
            <w:pPr>
              <w:jc w:val="both"/>
              <w:rPr>
                <w:color w:val="FF0000"/>
              </w:rPr>
            </w:pPr>
            <w:r w:rsidRPr="00881062">
              <w:rPr>
                <w:color w:val="FF0000"/>
              </w:rPr>
              <w:t>0.0055</w:t>
            </w:r>
          </w:p>
        </w:tc>
      </w:tr>
      <w:tr w:rsidR="00562AD4" w:rsidTr="00C419FD">
        <w:tc>
          <w:tcPr>
            <w:tcW w:w="1723" w:type="dxa"/>
            <w:vMerge w:val="restart"/>
          </w:tcPr>
          <w:p w:rsidR="00562AD4" w:rsidRDefault="00562AD4" w:rsidP="00F67BF7">
            <w:pPr>
              <w:jc w:val="both"/>
              <w:rPr>
                <w:b/>
              </w:rPr>
            </w:pPr>
          </w:p>
          <w:p w:rsidR="00562AD4" w:rsidRDefault="00562AD4" w:rsidP="00F67BF7">
            <w:pPr>
              <w:jc w:val="both"/>
              <w:rPr>
                <w:b/>
              </w:rPr>
            </w:pPr>
          </w:p>
          <w:p w:rsidR="00562AD4" w:rsidRPr="00562AD4" w:rsidRDefault="00562AD4" w:rsidP="00F67BF7">
            <w:pPr>
              <w:jc w:val="both"/>
              <w:rPr>
                <w:b/>
                <w:sz w:val="4"/>
              </w:rPr>
            </w:pPr>
          </w:p>
          <w:p w:rsidR="00562AD4" w:rsidRDefault="00562AD4" w:rsidP="00F67BF7">
            <w:pPr>
              <w:jc w:val="both"/>
              <w:rPr>
                <w:b/>
              </w:rPr>
            </w:pPr>
            <w:r>
              <w:rPr>
                <w:b/>
              </w:rPr>
              <w:t>Roof Type</w:t>
            </w:r>
          </w:p>
        </w:tc>
        <w:tc>
          <w:tcPr>
            <w:tcW w:w="1598" w:type="dxa"/>
          </w:tcPr>
          <w:p w:rsidR="00562AD4" w:rsidRDefault="00562AD4" w:rsidP="00F67BF7">
            <w:pPr>
              <w:jc w:val="both"/>
              <w:rPr>
                <w:b/>
              </w:rPr>
            </w:pPr>
            <w:r>
              <w:rPr>
                <w:b/>
              </w:rPr>
              <w:t>Metal</w:t>
            </w:r>
          </w:p>
        </w:tc>
        <w:tc>
          <w:tcPr>
            <w:tcW w:w="1276" w:type="dxa"/>
          </w:tcPr>
          <w:p w:rsidR="00562AD4" w:rsidRPr="000F2C74" w:rsidRDefault="000F2C74" w:rsidP="00F67BF7">
            <w:pPr>
              <w:jc w:val="both"/>
            </w:pPr>
            <w:r w:rsidRPr="000F2C74">
              <w:t>44.04%</w:t>
            </w:r>
          </w:p>
        </w:tc>
        <w:tc>
          <w:tcPr>
            <w:tcW w:w="1275" w:type="dxa"/>
          </w:tcPr>
          <w:p w:rsidR="00562AD4" w:rsidRPr="000F2C74" w:rsidRDefault="000F2C74" w:rsidP="00E335A8">
            <w:pPr>
              <w:jc w:val="both"/>
            </w:pPr>
            <w:r w:rsidRPr="000F2C74">
              <w:t>3</w:t>
            </w:r>
            <w:r w:rsidR="00E335A8">
              <w:t>7</w:t>
            </w:r>
            <w:r w:rsidRPr="000F2C74">
              <w:t>.5%</w:t>
            </w:r>
          </w:p>
        </w:tc>
        <w:tc>
          <w:tcPr>
            <w:tcW w:w="1560" w:type="dxa"/>
          </w:tcPr>
          <w:p w:rsidR="00562AD4" w:rsidRPr="00881062" w:rsidRDefault="00935708" w:rsidP="00F67BF7">
            <w:pPr>
              <w:jc w:val="both"/>
            </w:pPr>
            <w:r w:rsidRPr="00881062">
              <w:t>0.1066</w:t>
            </w:r>
          </w:p>
        </w:tc>
      </w:tr>
      <w:tr w:rsidR="00562AD4" w:rsidTr="00C419FD">
        <w:tc>
          <w:tcPr>
            <w:tcW w:w="1723" w:type="dxa"/>
            <w:vMerge/>
          </w:tcPr>
          <w:p w:rsidR="00562AD4" w:rsidRDefault="00562AD4" w:rsidP="00F67BF7">
            <w:pPr>
              <w:jc w:val="both"/>
              <w:rPr>
                <w:b/>
              </w:rPr>
            </w:pPr>
          </w:p>
        </w:tc>
        <w:tc>
          <w:tcPr>
            <w:tcW w:w="1598" w:type="dxa"/>
          </w:tcPr>
          <w:p w:rsidR="00562AD4" w:rsidRDefault="00562AD4" w:rsidP="00F67BF7">
            <w:pPr>
              <w:jc w:val="both"/>
              <w:rPr>
                <w:b/>
              </w:rPr>
            </w:pPr>
            <w:r>
              <w:rPr>
                <w:b/>
              </w:rPr>
              <w:t>Asbestos</w:t>
            </w:r>
          </w:p>
        </w:tc>
        <w:tc>
          <w:tcPr>
            <w:tcW w:w="1276" w:type="dxa"/>
          </w:tcPr>
          <w:p w:rsidR="00562AD4" w:rsidRPr="000F2C74" w:rsidRDefault="000F2C74" w:rsidP="00F67BF7">
            <w:pPr>
              <w:jc w:val="both"/>
            </w:pPr>
            <w:r w:rsidRPr="000F2C74">
              <w:t>21.15%</w:t>
            </w:r>
          </w:p>
        </w:tc>
        <w:tc>
          <w:tcPr>
            <w:tcW w:w="1275" w:type="dxa"/>
          </w:tcPr>
          <w:p w:rsidR="00562AD4" w:rsidRPr="000F2C74" w:rsidRDefault="000F2C74" w:rsidP="00E335A8">
            <w:pPr>
              <w:jc w:val="both"/>
            </w:pPr>
            <w:r w:rsidRPr="000F2C74">
              <w:t>18.2</w:t>
            </w:r>
            <w:r w:rsidR="00E335A8">
              <w:t>7</w:t>
            </w:r>
            <w:r w:rsidRPr="000F2C74">
              <w:t>%</w:t>
            </w:r>
          </w:p>
        </w:tc>
        <w:tc>
          <w:tcPr>
            <w:tcW w:w="1560" w:type="dxa"/>
          </w:tcPr>
          <w:p w:rsidR="00562AD4" w:rsidRPr="00881062" w:rsidRDefault="00881062" w:rsidP="00F67BF7">
            <w:pPr>
              <w:jc w:val="both"/>
            </w:pPr>
            <w:r w:rsidRPr="00881062">
              <w:t>0.3823</w:t>
            </w:r>
          </w:p>
        </w:tc>
      </w:tr>
      <w:tr w:rsidR="00562AD4" w:rsidTr="00C419FD">
        <w:tc>
          <w:tcPr>
            <w:tcW w:w="1723" w:type="dxa"/>
            <w:vMerge/>
          </w:tcPr>
          <w:p w:rsidR="00562AD4" w:rsidRDefault="00562AD4" w:rsidP="00F67BF7">
            <w:pPr>
              <w:jc w:val="both"/>
              <w:rPr>
                <w:b/>
              </w:rPr>
            </w:pPr>
          </w:p>
        </w:tc>
        <w:tc>
          <w:tcPr>
            <w:tcW w:w="1598" w:type="dxa"/>
          </w:tcPr>
          <w:p w:rsidR="00562AD4" w:rsidRDefault="00562AD4" w:rsidP="00F67BF7">
            <w:pPr>
              <w:jc w:val="both"/>
              <w:rPr>
                <w:b/>
              </w:rPr>
            </w:pPr>
            <w:r>
              <w:rPr>
                <w:b/>
              </w:rPr>
              <w:t>Concrete</w:t>
            </w:r>
          </w:p>
        </w:tc>
        <w:tc>
          <w:tcPr>
            <w:tcW w:w="1276" w:type="dxa"/>
          </w:tcPr>
          <w:p w:rsidR="00562AD4" w:rsidRPr="00881062" w:rsidRDefault="000F2C74" w:rsidP="00E335A8">
            <w:pPr>
              <w:jc w:val="both"/>
              <w:rPr>
                <w:color w:val="FF0000"/>
              </w:rPr>
            </w:pPr>
            <w:r w:rsidRPr="00881062">
              <w:rPr>
                <w:color w:val="FF0000"/>
              </w:rPr>
              <w:t>1</w:t>
            </w:r>
            <w:r w:rsidR="00E335A8">
              <w:rPr>
                <w:color w:val="FF0000"/>
              </w:rPr>
              <w:t>7</w:t>
            </w:r>
            <w:r w:rsidRPr="00881062">
              <w:rPr>
                <w:color w:val="FF0000"/>
              </w:rPr>
              <w:t>.50%</w:t>
            </w:r>
          </w:p>
        </w:tc>
        <w:tc>
          <w:tcPr>
            <w:tcW w:w="1275" w:type="dxa"/>
          </w:tcPr>
          <w:p w:rsidR="00562AD4" w:rsidRPr="00881062" w:rsidRDefault="000F2C74" w:rsidP="00F67BF7">
            <w:pPr>
              <w:jc w:val="both"/>
              <w:rPr>
                <w:color w:val="FF0000"/>
              </w:rPr>
            </w:pPr>
            <w:r w:rsidRPr="00881062">
              <w:rPr>
                <w:color w:val="FF0000"/>
              </w:rPr>
              <w:t>11.54%</w:t>
            </w:r>
          </w:p>
        </w:tc>
        <w:tc>
          <w:tcPr>
            <w:tcW w:w="1560" w:type="dxa"/>
          </w:tcPr>
          <w:p w:rsidR="00562AD4" w:rsidRPr="00881062" w:rsidRDefault="00881062" w:rsidP="00F67BF7">
            <w:pPr>
              <w:jc w:val="both"/>
              <w:rPr>
                <w:color w:val="FF0000"/>
              </w:rPr>
            </w:pPr>
            <w:r w:rsidRPr="00881062">
              <w:rPr>
                <w:color w:val="FF0000"/>
              </w:rPr>
              <w:t>0.0463</w:t>
            </w:r>
          </w:p>
        </w:tc>
      </w:tr>
      <w:tr w:rsidR="00562AD4" w:rsidTr="00C419FD">
        <w:tc>
          <w:tcPr>
            <w:tcW w:w="1723" w:type="dxa"/>
            <w:vMerge/>
          </w:tcPr>
          <w:p w:rsidR="00562AD4" w:rsidRDefault="00562AD4" w:rsidP="00F67BF7">
            <w:pPr>
              <w:jc w:val="both"/>
              <w:rPr>
                <w:b/>
              </w:rPr>
            </w:pPr>
          </w:p>
        </w:tc>
        <w:tc>
          <w:tcPr>
            <w:tcW w:w="1598" w:type="dxa"/>
          </w:tcPr>
          <w:p w:rsidR="00562AD4" w:rsidRDefault="00562AD4" w:rsidP="00F67BF7">
            <w:pPr>
              <w:jc w:val="both"/>
              <w:rPr>
                <w:b/>
              </w:rPr>
            </w:pPr>
            <w:r>
              <w:rPr>
                <w:b/>
              </w:rPr>
              <w:t>Plastic</w:t>
            </w:r>
          </w:p>
        </w:tc>
        <w:tc>
          <w:tcPr>
            <w:tcW w:w="1276" w:type="dxa"/>
          </w:tcPr>
          <w:p w:rsidR="00562AD4" w:rsidRPr="00881062" w:rsidRDefault="000F2C74" w:rsidP="00F67BF7">
            <w:pPr>
              <w:jc w:val="both"/>
              <w:rPr>
                <w:color w:val="FF0000"/>
              </w:rPr>
            </w:pPr>
            <w:r w:rsidRPr="00881062">
              <w:rPr>
                <w:color w:val="FF0000"/>
              </w:rPr>
              <w:t>5.38%</w:t>
            </w:r>
          </w:p>
        </w:tc>
        <w:tc>
          <w:tcPr>
            <w:tcW w:w="1275" w:type="dxa"/>
          </w:tcPr>
          <w:p w:rsidR="00562AD4" w:rsidRPr="00881062" w:rsidRDefault="000F2C74" w:rsidP="00F67BF7">
            <w:pPr>
              <w:jc w:val="both"/>
              <w:rPr>
                <w:color w:val="FF0000"/>
              </w:rPr>
            </w:pPr>
            <w:r w:rsidRPr="00881062">
              <w:rPr>
                <w:color w:val="FF0000"/>
              </w:rPr>
              <w:t>12.98%</w:t>
            </w:r>
          </w:p>
        </w:tc>
        <w:tc>
          <w:tcPr>
            <w:tcW w:w="1560" w:type="dxa"/>
          </w:tcPr>
          <w:p w:rsidR="00562AD4" w:rsidRPr="00881062" w:rsidRDefault="00881062" w:rsidP="00F67BF7">
            <w:pPr>
              <w:jc w:val="both"/>
              <w:rPr>
                <w:color w:val="FF0000"/>
              </w:rPr>
            </w:pPr>
            <w:r w:rsidRPr="00881062">
              <w:rPr>
                <w:color w:val="FF0000"/>
              </w:rPr>
              <w:t>0.0004</w:t>
            </w:r>
          </w:p>
        </w:tc>
      </w:tr>
      <w:tr w:rsidR="00562AD4" w:rsidTr="00C419FD">
        <w:tc>
          <w:tcPr>
            <w:tcW w:w="1723" w:type="dxa"/>
            <w:vMerge/>
          </w:tcPr>
          <w:p w:rsidR="00562AD4" w:rsidRDefault="00562AD4" w:rsidP="00F67BF7">
            <w:pPr>
              <w:jc w:val="both"/>
              <w:rPr>
                <w:b/>
              </w:rPr>
            </w:pPr>
          </w:p>
        </w:tc>
        <w:tc>
          <w:tcPr>
            <w:tcW w:w="1598" w:type="dxa"/>
          </w:tcPr>
          <w:p w:rsidR="00562AD4" w:rsidRDefault="00562AD4" w:rsidP="00F67BF7">
            <w:pPr>
              <w:jc w:val="both"/>
              <w:rPr>
                <w:b/>
              </w:rPr>
            </w:pPr>
            <w:r>
              <w:rPr>
                <w:b/>
              </w:rPr>
              <w:t>Thatch</w:t>
            </w:r>
          </w:p>
        </w:tc>
        <w:tc>
          <w:tcPr>
            <w:tcW w:w="1276" w:type="dxa"/>
          </w:tcPr>
          <w:p w:rsidR="00562AD4" w:rsidRPr="00881062" w:rsidRDefault="000F2C74" w:rsidP="00E335A8">
            <w:pPr>
              <w:jc w:val="both"/>
              <w:rPr>
                <w:color w:val="FF0000"/>
              </w:rPr>
            </w:pPr>
            <w:r w:rsidRPr="00881062">
              <w:rPr>
                <w:color w:val="FF0000"/>
              </w:rPr>
              <w:t>1.</w:t>
            </w:r>
            <w:r w:rsidR="00E335A8">
              <w:rPr>
                <w:color w:val="FF0000"/>
              </w:rPr>
              <w:t>7</w:t>
            </w:r>
            <w:r w:rsidRPr="00881062">
              <w:rPr>
                <w:color w:val="FF0000"/>
              </w:rPr>
              <w:t>3%</w:t>
            </w:r>
          </w:p>
        </w:tc>
        <w:tc>
          <w:tcPr>
            <w:tcW w:w="1275" w:type="dxa"/>
          </w:tcPr>
          <w:p w:rsidR="00562AD4" w:rsidRPr="00881062" w:rsidRDefault="000F2C74" w:rsidP="00F67BF7">
            <w:pPr>
              <w:jc w:val="both"/>
              <w:rPr>
                <w:color w:val="FF0000"/>
              </w:rPr>
            </w:pPr>
            <w:r w:rsidRPr="00881062">
              <w:rPr>
                <w:color w:val="FF0000"/>
              </w:rPr>
              <w:t>3.85%</w:t>
            </w:r>
          </w:p>
        </w:tc>
        <w:tc>
          <w:tcPr>
            <w:tcW w:w="1560" w:type="dxa"/>
          </w:tcPr>
          <w:p w:rsidR="00562AD4" w:rsidRPr="00881062" w:rsidRDefault="00881062" w:rsidP="00E335A8">
            <w:pPr>
              <w:jc w:val="both"/>
              <w:rPr>
                <w:color w:val="FF0000"/>
              </w:rPr>
            </w:pPr>
            <w:r w:rsidRPr="00881062">
              <w:rPr>
                <w:color w:val="FF0000"/>
              </w:rPr>
              <w:t>0.08</w:t>
            </w:r>
            <w:r w:rsidR="00E335A8">
              <w:rPr>
                <w:color w:val="FF0000"/>
              </w:rPr>
              <w:t>77</w:t>
            </w:r>
          </w:p>
        </w:tc>
      </w:tr>
      <w:tr w:rsidR="00562AD4" w:rsidTr="00C419FD">
        <w:tc>
          <w:tcPr>
            <w:tcW w:w="1723" w:type="dxa"/>
            <w:vMerge/>
          </w:tcPr>
          <w:p w:rsidR="00562AD4" w:rsidRDefault="00562AD4" w:rsidP="00F67BF7">
            <w:pPr>
              <w:jc w:val="both"/>
              <w:rPr>
                <w:b/>
              </w:rPr>
            </w:pPr>
          </w:p>
        </w:tc>
        <w:tc>
          <w:tcPr>
            <w:tcW w:w="1598" w:type="dxa"/>
          </w:tcPr>
          <w:p w:rsidR="00562AD4" w:rsidRDefault="00562AD4" w:rsidP="00F67BF7">
            <w:pPr>
              <w:jc w:val="both"/>
              <w:rPr>
                <w:b/>
              </w:rPr>
            </w:pPr>
            <w:r>
              <w:rPr>
                <w:b/>
              </w:rPr>
              <w:t>Other</w:t>
            </w:r>
          </w:p>
        </w:tc>
        <w:tc>
          <w:tcPr>
            <w:tcW w:w="1276" w:type="dxa"/>
          </w:tcPr>
          <w:p w:rsidR="00562AD4" w:rsidRPr="00881062" w:rsidRDefault="000F2C74" w:rsidP="00F67BF7">
            <w:pPr>
              <w:jc w:val="both"/>
              <w:rPr>
                <w:color w:val="FF0000"/>
              </w:rPr>
            </w:pPr>
            <w:r w:rsidRPr="00881062">
              <w:rPr>
                <w:color w:val="FF0000"/>
              </w:rPr>
              <w:t>10.19%</w:t>
            </w:r>
          </w:p>
        </w:tc>
        <w:tc>
          <w:tcPr>
            <w:tcW w:w="1275" w:type="dxa"/>
          </w:tcPr>
          <w:p w:rsidR="00562AD4" w:rsidRPr="00881062" w:rsidRDefault="000F2C74" w:rsidP="00E335A8">
            <w:pPr>
              <w:jc w:val="both"/>
              <w:rPr>
                <w:color w:val="FF0000"/>
              </w:rPr>
            </w:pPr>
            <w:r w:rsidRPr="00881062">
              <w:rPr>
                <w:color w:val="FF0000"/>
              </w:rPr>
              <w:t>15.8</w:t>
            </w:r>
            <w:r w:rsidR="00E335A8">
              <w:rPr>
                <w:color w:val="FF0000"/>
              </w:rPr>
              <w:t>7</w:t>
            </w:r>
            <w:r w:rsidRPr="00881062">
              <w:rPr>
                <w:color w:val="FF0000"/>
              </w:rPr>
              <w:t>%</w:t>
            </w:r>
          </w:p>
        </w:tc>
        <w:tc>
          <w:tcPr>
            <w:tcW w:w="1560" w:type="dxa"/>
          </w:tcPr>
          <w:p w:rsidR="00562AD4" w:rsidRPr="00881062" w:rsidRDefault="00881062" w:rsidP="00F67BF7">
            <w:pPr>
              <w:jc w:val="both"/>
              <w:rPr>
                <w:color w:val="FF0000"/>
              </w:rPr>
            </w:pPr>
            <w:r w:rsidRPr="00881062">
              <w:rPr>
                <w:color w:val="FF0000"/>
              </w:rPr>
              <w:t>0.0321</w:t>
            </w:r>
          </w:p>
        </w:tc>
      </w:tr>
    </w:tbl>
    <w:p w:rsidR="004400FA" w:rsidRDefault="004400FA" w:rsidP="00F67BF7">
      <w:pPr>
        <w:ind w:left="360"/>
        <w:jc w:val="both"/>
        <w:rPr>
          <w:b/>
        </w:rPr>
      </w:pPr>
    </w:p>
    <w:p w:rsidR="005378C3" w:rsidRPr="00AC3316" w:rsidRDefault="005378C3" w:rsidP="00F67BF7">
      <w:pPr>
        <w:jc w:val="both"/>
        <w:rPr>
          <w:b/>
        </w:rPr>
      </w:pPr>
      <w:r w:rsidRPr="00AC3316">
        <w:rPr>
          <w:b/>
        </w:rPr>
        <w:t>Food Consumption Score Nutrition analysis</w:t>
      </w:r>
    </w:p>
    <w:p w:rsidR="00B649C8" w:rsidRDefault="000940A9" w:rsidP="00F67BF7">
      <w:pPr>
        <w:jc w:val="both"/>
      </w:pPr>
      <w:r>
        <w:t xml:space="preserve">Even if </w:t>
      </w:r>
      <w:r w:rsidR="00B14287">
        <w:t>respondents in Group</w:t>
      </w:r>
      <w:r w:rsidR="00B649C8">
        <w:t>-</w:t>
      </w:r>
      <w:r w:rsidR="00B14287">
        <w:t xml:space="preserve">B </w:t>
      </w:r>
      <w:r w:rsidR="00A9664D">
        <w:t>seven</w:t>
      </w:r>
      <w:r w:rsidR="00B62491">
        <w:t xml:space="preserve"> d</w:t>
      </w:r>
      <w:r>
        <w:t xml:space="preserve">ay appear to be more vulnerable </w:t>
      </w:r>
      <w:r w:rsidR="00B14287">
        <w:t>than respondents in Group</w:t>
      </w:r>
      <w:r w:rsidR="00B649C8">
        <w:t>-</w:t>
      </w:r>
      <w:r w:rsidR="00B14287">
        <w:t>A</w:t>
      </w:r>
      <w:r>
        <w:t xml:space="preserve"> 24H</w:t>
      </w:r>
      <w:r w:rsidR="00B14287">
        <w:t xml:space="preserve">, we </w:t>
      </w:r>
      <w:r w:rsidR="00B62491">
        <w:t>still compared</w:t>
      </w:r>
      <w:r w:rsidR="00B80EC9">
        <w:t xml:space="preserve"> </w:t>
      </w:r>
      <w:r w:rsidR="00782FA7">
        <w:t xml:space="preserve">the percentage of households </w:t>
      </w:r>
      <w:r w:rsidR="00B62491">
        <w:t xml:space="preserve">across both groups </w:t>
      </w:r>
      <w:r w:rsidR="00782FA7">
        <w:t>by consumption frequency of nutrient</w:t>
      </w:r>
      <w:r w:rsidR="00B62491">
        <w:t>=</w:t>
      </w:r>
      <w:r w:rsidR="00782FA7">
        <w:t>rich food groups by district, toilet type</w:t>
      </w:r>
      <w:r w:rsidR="00B62491">
        <w:t>,</w:t>
      </w:r>
      <w:r w:rsidR="00782FA7">
        <w:t xml:space="preserve"> and roof type</w:t>
      </w:r>
      <w:r w:rsidR="00B62491">
        <w:t xml:space="preserve">. </w:t>
      </w:r>
      <w:r w:rsidR="00B14287">
        <w:t>The purpose of this com</w:t>
      </w:r>
      <w:r w:rsidR="009A6025">
        <w:t xml:space="preserve">parison </w:t>
      </w:r>
      <w:r w:rsidR="00DC5F20">
        <w:t xml:space="preserve">was </w:t>
      </w:r>
      <w:r w:rsidR="009A6025">
        <w:t xml:space="preserve">to see if we </w:t>
      </w:r>
      <w:r w:rsidR="00DC5F20">
        <w:t xml:space="preserve">derive </w:t>
      </w:r>
      <w:r w:rsidR="009A6025">
        <w:t xml:space="preserve">similar </w:t>
      </w:r>
      <w:r w:rsidR="00B14287">
        <w:t>estimates</w:t>
      </w:r>
      <w:r w:rsidR="007F766B">
        <w:t xml:space="preserve"> for the FCS-N when it is asked using different recall period</w:t>
      </w:r>
      <w:r w:rsidR="00DC5F20">
        <w:t>s</w:t>
      </w:r>
      <w:r w:rsidR="007F766B">
        <w:t xml:space="preserve"> (</w:t>
      </w:r>
      <w:r w:rsidR="00DC5F20">
        <w:t xml:space="preserve">i.e., </w:t>
      </w:r>
      <w:r w:rsidR="007F766B">
        <w:t xml:space="preserve">24 hour versus </w:t>
      </w:r>
      <w:r w:rsidR="00A9664D">
        <w:t>seven</w:t>
      </w:r>
      <w:r w:rsidR="007F766B">
        <w:t xml:space="preserve"> days)</w:t>
      </w:r>
      <w:r w:rsidR="00B14287">
        <w:t xml:space="preserve">. </w:t>
      </w:r>
    </w:p>
    <w:p w:rsidR="007C4184" w:rsidRDefault="009C7AC6" w:rsidP="00F67BF7">
      <w:pPr>
        <w:jc w:val="both"/>
      </w:pPr>
      <w:r>
        <w:t xml:space="preserve">Overall, results show that there are not </w:t>
      </w:r>
      <w:r w:rsidR="00DC5F20">
        <w:t>many</w:t>
      </w:r>
      <w:r w:rsidR="004E1D31">
        <w:t xml:space="preserve"> differences </w:t>
      </w:r>
      <w:r w:rsidR="00B649C8">
        <w:t xml:space="preserve">among Group-A </w:t>
      </w:r>
      <w:r>
        <w:t xml:space="preserve">24H </w:t>
      </w:r>
      <w:r w:rsidR="00B649C8">
        <w:t xml:space="preserve">and Group-B </w:t>
      </w:r>
      <w:r w:rsidR="00A9664D">
        <w:t>seven</w:t>
      </w:r>
      <w:r w:rsidR="00985BA8">
        <w:t xml:space="preserve"> d</w:t>
      </w:r>
      <w:r>
        <w:t xml:space="preserve">ay </w:t>
      </w:r>
      <w:r w:rsidR="00B14287">
        <w:t xml:space="preserve">in </w:t>
      </w:r>
      <w:r w:rsidR="00634199">
        <w:t xml:space="preserve">terms of </w:t>
      </w:r>
      <w:r w:rsidR="00B14287">
        <w:t>the percentage of households</w:t>
      </w:r>
      <w:r w:rsidR="00203957" w:rsidRPr="00B80EC9">
        <w:t xml:space="preserve"> who reported consuming </w:t>
      </w:r>
      <w:r w:rsidR="00634199">
        <w:t xml:space="preserve">Vitamin A-rich foods either </w:t>
      </w:r>
      <w:r w:rsidR="00B649C8" w:rsidRPr="00B80EC9">
        <w:t xml:space="preserve">0 </w:t>
      </w:r>
      <w:r w:rsidR="00B649C8">
        <w:t>day</w:t>
      </w:r>
      <w:r w:rsidR="00634199">
        <w:t>s</w:t>
      </w:r>
      <w:r w:rsidR="00B649C8" w:rsidRPr="00B80EC9">
        <w:t xml:space="preserve">, 1-6 days or </w:t>
      </w:r>
      <w:r w:rsidR="00A9664D">
        <w:t>seven</w:t>
      </w:r>
      <w:r w:rsidR="00634199">
        <w:t xml:space="preserve">. The same holds true for the consumption of </w:t>
      </w:r>
      <w:r w:rsidR="00203957" w:rsidRPr="00B80EC9">
        <w:t>, protein</w:t>
      </w:r>
      <w:r w:rsidR="0033471C">
        <w:t>,</w:t>
      </w:r>
      <w:r w:rsidR="00F7768B">
        <w:t xml:space="preserve"> hem and iron rich food group</w:t>
      </w:r>
      <w:r>
        <w:t>s</w:t>
      </w:r>
      <w:r w:rsidR="0033471C">
        <w:t xml:space="preserve">. </w:t>
      </w:r>
      <w:r>
        <w:t xml:space="preserve">However, </w:t>
      </w:r>
      <w:r w:rsidR="004E1D31">
        <w:t>difference</w:t>
      </w:r>
      <w:r>
        <w:t>s were</w:t>
      </w:r>
      <w:r w:rsidR="004E1D31">
        <w:t xml:space="preserve"> </w:t>
      </w:r>
      <w:r w:rsidR="00B649C8">
        <w:t xml:space="preserve">observed </w:t>
      </w:r>
      <w:r>
        <w:t xml:space="preserve">for </w:t>
      </w:r>
      <w:r w:rsidR="009F07E9">
        <w:t>respondents</w:t>
      </w:r>
      <w:r w:rsidR="004E1D31">
        <w:t xml:space="preserve"> </w:t>
      </w:r>
      <w:r w:rsidR="00B649C8">
        <w:t>having “</w:t>
      </w:r>
      <w:r w:rsidR="00B131BD" w:rsidRPr="009C7AC6">
        <w:rPr>
          <w:i/>
        </w:rPr>
        <w:t>asbestos</w:t>
      </w:r>
      <w:r w:rsidR="00B649C8">
        <w:t>”</w:t>
      </w:r>
      <w:r w:rsidR="00B131BD">
        <w:t xml:space="preserve"> or</w:t>
      </w:r>
      <w:r w:rsidR="004E1D31">
        <w:t xml:space="preserve"> </w:t>
      </w:r>
      <w:r w:rsidR="00B649C8">
        <w:t>“</w:t>
      </w:r>
      <w:r w:rsidR="009F07E9" w:rsidRPr="009C7AC6">
        <w:rPr>
          <w:i/>
        </w:rPr>
        <w:t>plastic</w:t>
      </w:r>
      <w:r w:rsidR="00B649C8">
        <w:t>”</w:t>
      </w:r>
      <w:r w:rsidR="009F07E9">
        <w:t xml:space="preserve"> roof</w:t>
      </w:r>
      <w:r w:rsidR="004E1D31">
        <w:t xml:space="preserve">s and </w:t>
      </w:r>
      <w:r w:rsidR="00B649C8">
        <w:t>“</w:t>
      </w:r>
      <w:r w:rsidR="004E1D31" w:rsidRPr="009C7AC6">
        <w:rPr>
          <w:i/>
        </w:rPr>
        <w:t>VIP</w:t>
      </w:r>
      <w:r w:rsidR="00B649C8">
        <w:t>”</w:t>
      </w:r>
      <w:r w:rsidR="004E1D31">
        <w:t xml:space="preserve">, </w:t>
      </w:r>
      <w:r w:rsidR="00B649C8">
        <w:t>“</w:t>
      </w:r>
      <w:r w:rsidR="009F07E9" w:rsidRPr="009C7AC6">
        <w:rPr>
          <w:i/>
        </w:rPr>
        <w:t>improved</w:t>
      </w:r>
      <w:r w:rsidR="00B649C8">
        <w:t>”</w:t>
      </w:r>
      <w:r w:rsidR="009F07E9">
        <w:t xml:space="preserve"> or </w:t>
      </w:r>
      <w:r w:rsidR="00B649C8">
        <w:t>“</w:t>
      </w:r>
      <w:r w:rsidR="009F07E9" w:rsidRPr="009C7AC6">
        <w:rPr>
          <w:i/>
        </w:rPr>
        <w:t>bush</w:t>
      </w:r>
      <w:r w:rsidR="00B649C8">
        <w:t>”</w:t>
      </w:r>
      <w:r w:rsidR="009F07E9">
        <w:t xml:space="preserve"> latrine</w:t>
      </w:r>
      <w:r w:rsidR="004E1D31">
        <w:t>s</w:t>
      </w:r>
      <w:r>
        <w:t xml:space="preserve"> (</w:t>
      </w:r>
      <w:r w:rsidRPr="007E7B01">
        <w:rPr>
          <w:i/>
        </w:rPr>
        <w:t>Graph</w:t>
      </w:r>
      <w:r w:rsidR="00634199" w:rsidRPr="007E7B01">
        <w:rPr>
          <w:i/>
        </w:rPr>
        <w:t xml:space="preserve"> </w:t>
      </w:r>
      <w:r w:rsidRPr="007E7B01">
        <w:rPr>
          <w:i/>
        </w:rPr>
        <w:t>3</w:t>
      </w:r>
      <w:r>
        <w:t>)</w:t>
      </w:r>
      <w:r w:rsidR="004E1D31">
        <w:t xml:space="preserve">. </w:t>
      </w:r>
      <w:r w:rsidR="00634199">
        <w:t xml:space="preserve">As illustrated in </w:t>
      </w:r>
      <w:r w:rsidR="00634199">
        <w:rPr>
          <w:i/>
        </w:rPr>
        <w:t>Graph 3,</w:t>
      </w:r>
      <w:r w:rsidR="004E1D31">
        <w:t xml:space="preserve"> higher proportion of respondents in Group</w:t>
      </w:r>
      <w:r w:rsidR="00B649C8">
        <w:t>-</w:t>
      </w:r>
      <w:r w:rsidR="004E1D31">
        <w:t>A</w:t>
      </w:r>
      <w:r w:rsidR="009F07E9">
        <w:t xml:space="preserve"> </w:t>
      </w:r>
      <w:r>
        <w:t xml:space="preserve">24H </w:t>
      </w:r>
      <w:r w:rsidR="009F07E9">
        <w:t xml:space="preserve">reported </w:t>
      </w:r>
      <w:r w:rsidR="00A6144C">
        <w:t>not having consumed</w:t>
      </w:r>
      <w:r w:rsidR="00B649C8">
        <w:t xml:space="preserve"> </w:t>
      </w:r>
      <w:r w:rsidR="009F07E9">
        <w:t>protein and hem iron rich food</w:t>
      </w:r>
      <w:r w:rsidR="00B649C8">
        <w:t xml:space="preserve"> groups</w:t>
      </w:r>
      <w:r w:rsidR="00AC1700">
        <w:t xml:space="preserve"> </w:t>
      </w:r>
      <w:r w:rsidR="00A6144C">
        <w:t xml:space="preserve">during the recall period </w:t>
      </w:r>
      <w:r w:rsidR="00AC1700">
        <w:t>c</w:t>
      </w:r>
      <w:r w:rsidR="00B649C8">
        <w:t>ompared to respondents in Group-</w:t>
      </w:r>
      <w:r w:rsidR="00AC1700">
        <w:t>B</w:t>
      </w:r>
      <w:r w:rsidR="00B649C8">
        <w:t xml:space="preserve"> </w:t>
      </w:r>
      <w:r w:rsidR="00A6144C">
        <w:t>who</w:t>
      </w:r>
      <w:r>
        <w:t xml:space="preserve"> </w:t>
      </w:r>
      <w:r w:rsidR="00AC1700">
        <w:t xml:space="preserve">reported </w:t>
      </w:r>
      <w:r w:rsidR="00B649C8">
        <w:t>consuming</w:t>
      </w:r>
      <w:r>
        <w:t xml:space="preserve"> </w:t>
      </w:r>
      <w:r w:rsidR="00A6144C">
        <w:t xml:space="preserve">said foods </w:t>
      </w:r>
      <w:r>
        <w:t>more often (from 1 to 6 days)</w:t>
      </w:r>
      <w:r w:rsidR="004E1D31">
        <w:t xml:space="preserve"> </w:t>
      </w:r>
      <w:r w:rsidR="00A6144C">
        <w:t>during the recall period</w:t>
      </w:r>
      <w:r w:rsidR="004E1D31">
        <w:t>. The</w:t>
      </w:r>
      <w:r w:rsidR="009A6025">
        <w:t xml:space="preserve"> d</w:t>
      </w:r>
      <w:r w:rsidR="00B649C8">
        <w:t>ifference</w:t>
      </w:r>
      <w:r w:rsidR="004E1D31">
        <w:t xml:space="preserve"> </w:t>
      </w:r>
      <w:r w:rsidR="0033471C">
        <w:t>could be explained from the fact that, with a longer recall period (</w:t>
      </w:r>
      <w:r w:rsidR="00A9664D">
        <w:t>seven</w:t>
      </w:r>
      <w:r w:rsidR="0033471C">
        <w:t xml:space="preserve"> days)</w:t>
      </w:r>
      <w:r w:rsidR="007C4184">
        <w:t>,</w:t>
      </w:r>
      <w:r w:rsidR="0033471C">
        <w:t xml:space="preserve"> respondents tend to have more difficulties </w:t>
      </w:r>
      <w:r w:rsidR="007C4184">
        <w:t>recalling the exact number of days they consumed various commodities during the previous week. Thus, they may just respond with a value between one and six, indicating that they consumed each foodstuff “sometimes.”</w:t>
      </w:r>
    </w:p>
    <w:p w:rsidR="00F7768B" w:rsidRPr="007E7B01" w:rsidRDefault="00F7768B" w:rsidP="00F67BF7">
      <w:pPr>
        <w:jc w:val="both"/>
        <w:rPr>
          <w:b/>
          <w:i/>
        </w:rPr>
      </w:pPr>
      <w:r w:rsidRPr="007E7B01">
        <w:rPr>
          <w:b/>
          <w:i/>
        </w:rPr>
        <w:t xml:space="preserve">Graph 3: Mosaic plot on the percentage of household who reported consuming </w:t>
      </w:r>
      <w:r w:rsidR="007C4184">
        <w:rPr>
          <w:b/>
          <w:i/>
        </w:rPr>
        <w:t xml:space="preserve">Vitamin A, protein and hem iron rich foods for </w:t>
      </w:r>
      <w:r w:rsidRPr="007E7B01">
        <w:rPr>
          <w:b/>
          <w:i/>
        </w:rPr>
        <w:t xml:space="preserve">0 days, 1-6 days and </w:t>
      </w:r>
      <w:r w:rsidR="00A9664D" w:rsidRPr="007E7B01">
        <w:rPr>
          <w:b/>
          <w:i/>
        </w:rPr>
        <w:t>seven</w:t>
      </w:r>
      <w:r w:rsidRPr="007E7B01">
        <w:rPr>
          <w:b/>
          <w:i/>
        </w:rPr>
        <w:t xml:space="preserve"> days</w:t>
      </w:r>
      <w:r w:rsidR="007C4184">
        <w:rPr>
          <w:b/>
          <w:i/>
        </w:rPr>
        <w:t xml:space="preserve">, disaggregated by </w:t>
      </w:r>
      <w:r w:rsidRPr="007E7B01">
        <w:rPr>
          <w:b/>
          <w:i/>
        </w:rPr>
        <w:t xml:space="preserve">toilet type and </w:t>
      </w:r>
      <w:r w:rsidR="00634199">
        <w:rPr>
          <w:b/>
          <w:i/>
        </w:rPr>
        <w:t>r</w:t>
      </w:r>
      <w:r w:rsidRPr="007E7B01">
        <w:rPr>
          <w:b/>
          <w:i/>
        </w:rPr>
        <w:t>oof type</w:t>
      </w:r>
    </w:p>
    <w:p w:rsidR="00203957" w:rsidRPr="006B3E88" w:rsidRDefault="006B3E88" w:rsidP="00F67BF7">
      <w:pPr>
        <w:ind w:left="360"/>
        <w:jc w:val="both"/>
        <w:rPr>
          <w:b/>
        </w:rPr>
      </w:pPr>
      <w:r w:rsidRPr="006B3E88">
        <w:rPr>
          <w:b/>
        </w:rPr>
        <w:t>Toilet Type</w:t>
      </w:r>
    </w:p>
    <w:p w:rsidR="00AC3316" w:rsidRPr="007E7B01" w:rsidRDefault="00782FA7" w:rsidP="00F67BF7">
      <w:pPr>
        <w:ind w:left="360"/>
        <w:jc w:val="both"/>
        <w:rPr>
          <w:b/>
          <w:i/>
        </w:rPr>
      </w:pPr>
      <w:r w:rsidRPr="007E7B01">
        <w:rPr>
          <w:b/>
          <w:i/>
        </w:rPr>
        <w:t>Vitamin A</w:t>
      </w:r>
      <w:r w:rsidR="00B77A55">
        <w:rPr>
          <w:b/>
          <w:i/>
        </w:rPr>
        <w:t>-</w:t>
      </w:r>
      <w:r w:rsidRPr="007E7B01">
        <w:rPr>
          <w:b/>
          <w:i/>
        </w:rPr>
        <w:t>rich Foods</w:t>
      </w:r>
      <w:r w:rsidRPr="007E7B01">
        <w:rPr>
          <w:i/>
          <w:noProof/>
        </w:rPr>
        <w:t xml:space="preserve"> </w:t>
      </w:r>
      <w:r w:rsidR="004400FA" w:rsidRPr="007E7B01">
        <w:rPr>
          <w:i/>
          <w:noProof/>
          <w:lang w:val="en-US" w:eastAsia="en-US"/>
        </w:rPr>
        <w:drawing>
          <wp:anchor distT="0" distB="0" distL="114300" distR="114300" simplePos="0" relativeHeight="251662336" behindDoc="1" locked="0" layoutInCell="1" allowOverlap="1" wp14:anchorId="7B882D27" wp14:editId="22E58D8F">
            <wp:simplePos x="0" y="0"/>
            <wp:positionH relativeFrom="margin">
              <wp:posOffset>-76200</wp:posOffset>
            </wp:positionH>
            <wp:positionV relativeFrom="paragraph">
              <wp:posOffset>200025</wp:posOffset>
            </wp:positionV>
            <wp:extent cx="3533775" cy="2186940"/>
            <wp:effectExtent l="0" t="0" r="0" b="3810"/>
            <wp:wrapTight wrapText="bothSides">
              <wp:wrapPolygon edited="0">
                <wp:start x="0" y="0"/>
                <wp:lineTo x="0" y="21449"/>
                <wp:lineTo x="21425" y="21449"/>
                <wp:lineTo x="214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33775" cy="2186940"/>
                    </a:xfrm>
                    <a:prstGeom prst="rect">
                      <a:avLst/>
                    </a:prstGeom>
                  </pic:spPr>
                </pic:pic>
              </a:graphicData>
            </a:graphic>
            <wp14:sizeRelH relativeFrom="margin">
              <wp14:pctWidth>0</wp14:pctWidth>
            </wp14:sizeRelH>
            <wp14:sizeRelV relativeFrom="margin">
              <wp14:pctHeight>0</wp14:pctHeight>
            </wp14:sizeRelV>
          </wp:anchor>
        </w:drawing>
      </w:r>
      <w:r w:rsidR="004400FA" w:rsidRPr="007E7B01">
        <w:rPr>
          <w:i/>
          <w:noProof/>
          <w:lang w:val="en-US" w:eastAsia="en-US"/>
        </w:rPr>
        <w:drawing>
          <wp:anchor distT="0" distB="0" distL="114300" distR="114300" simplePos="0" relativeHeight="251661312" behindDoc="1" locked="0" layoutInCell="1" allowOverlap="1" wp14:anchorId="257A50DE" wp14:editId="13F2D0D4">
            <wp:simplePos x="0" y="0"/>
            <wp:positionH relativeFrom="page">
              <wp:posOffset>3819525</wp:posOffset>
            </wp:positionH>
            <wp:positionV relativeFrom="paragraph">
              <wp:posOffset>294005</wp:posOffset>
            </wp:positionV>
            <wp:extent cx="3467100" cy="2134235"/>
            <wp:effectExtent l="0" t="0" r="0" b="0"/>
            <wp:wrapTight wrapText="bothSides">
              <wp:wrapPolygon edited="0">
                <wp:start x="0" y="0"/>
                <wp:lineTo x="0" y="21401"/>
                <wp:lineTo x="21481" y="21401"/>
                <wp:lineTo x="2148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67100" cy="2134235"/>
                    </a:xfrm>
                    <a:prstGeom prst="rect">
                      <a:avLst/>
                    </a:prstGeom>
                  </pic:spPr>
                </pic:pic>
              </a:graphicData>
            </a:graphic>
            <wp14:sizeRelH relativeFrom="margin">
              <wp14:pctWidth>0</wp14:pctWidth>
            </wp14:sizeRelH>
            <wp14:sizeRelV relativeFrom="margin">
              <wp14:pctHeight>0</wp14:pctHeight>
            </wp14:sizeRelV>
          </wp:anchor>
        </w:drawing>
      </w:r>
    </w:p>
    <w:p w:rsidR="00A33BAA" w:rsidRDefault="00A33BAA" w:rsidP="00F67BF7">
      <w:pPr>
        <w:ind w:left="360"/>
        <w:jc w:val="both"/>
        <w:rPr>
          <w:b/>
        </w:rPr>
      </w:pPr>
    </w:p>
    <w:p w:rsidR="00A33BAA" w:rsidRDefault="00A33BAA" w:rsidP="00F67BF7">
      <w:pPr>
        <w:ind w:left="360"/>
        <w:jc w:val="both"/>
        <w:rPr>
          <w:b/>
        </w:rPr>
      </w:pPr>
    </w:p>
    <w:p w:rsidR="004400FA" w:rsidRPr="007E7B01" w:rsidRDefault="004400FA" w:rsidP="00F67BF7">
      <w:pPr>
        <w:ind w:left="360"/>
        <w:jc w:val="both"/>
        <w:rPr>
          <w:b/>
          <w:i/>
        </w:rPr>
      </w:pPr>
      <w:r w:rsidRPr="007E7B01">
        <w:rPr>
          <w:b/>
          <w:i/>
        </w:rPr>
        <w:t>Protein</w:t>
      </w:r>
      <w:r w:rsidR="00B77A55">
        <w:rPr>
          <w:b/>
          <w:i/>
        </w:rPr>
        <w:t>-</w:t>
      </w:r>
      <w:r w:rsidRPr="007E7B01">
        <w:rPr>
          <w:b/>
          <w:i/>
        </w:rPr>
        <w:t>rich Foods</w:t>
      </w:r>
    </w:p>
    <w:p w:rsidR="004400FA" w:rsidRDefault="004400FA" w:rsidP="00F67BF7">
      <w:pPr>
        <w:ind w:left="360"/>
        <w:jc w:val="both"/>
        <w:rPr>
          <w:b/>
        </w:rPr>
      </w:pPr>
      <w:r>
        <w:rPr>
          <w:noProof/>
          <w:lang w:val="en-US" w:eastAsia="en-US"/>
        </w:rPr>
        <w:drawing>
          <wp:anchor distT="0" distB="0" distL="114300" distR="114300" simplePos="0" relativeHeight="251664384" behindDoc="1" locked="0" layoutInCell="1" allowOverlap="1" wp14:anchorId="1BA13DA7" wp14:editId="2F33BF1A">
            <wp:simplePos x="0" y="0"/>
            <wp:positionH relativeFrom="page">
              <wp:posOffset>3857625</wp:posOffset>
            </wp:positionH>
            <wp:positionV relativeFrom="paragraph">
              <wp:posOffset>12700</wp:posOffset>
            </wp:positionV>
            <wp:extent cx="3476625" cy="2188525"/>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84073" cy="2193214"/>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3360" behindDoc="1" locked="0" layoutInCell="1" allowOverlap="1" wp14:anchorId="240976DB" wp14:editId="17C8C7CF">
            <wp:simplePos x="0" y="0"/>
            <wp:positionH relativeFrom="margin">
              <wp:align>left</wp:align>
            </wp:positionH>
            <wp:positionV relativeFrom="paragraph">
              <wp:posOffset>60325</wp:posOffset>
            </wp:positionV>
            <wp:extent cx="3500755" cy="2141220"/>
            <wp:effectExtent l="0" t="0" r="4445" b="0"/>
            <wp:wrapTight wrapText="bothSides">
              <wp:wrapPolygon edited="0">
                <wp:start x="0" y="0"/>
                <wp:lineTo x="0" y="21331"/>
                <wp:lineTo x="21510" y="21331"/>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00755" cy="2141220"/>
                    </a:xfrm>
                    <a:prstGeom prst="rect">
                      <a:avLst/>
                    </a:prstGeom>
                  </pic:spPr>
                </pic:pic>
              </a:graphicData>
            </a:graphic>
            <wp14:sizeRelH relativeFrom="margin">
              <wp14:pctWidth>0</wp14:pctWidth>
            </wp14:sizeRelH>
            <wp14:sizeRelV relativeFrom="margin">
              <wp14:pctHeight>0</wp14:pctHeight>
            </wp14:sizeRelV>
          </wp:anchor>
        </w:drawing>
      </w:r>
    </w:p>
    <w:p w:rsidR="004400FA" w:rsidRDefault="004400FA" w:rsidP="00F67BF7">
      <w:pPr>
        <w:ind w:left="360"/>
        <w:jc w:val="both"/>
        <w:rPr>
          <w:b/>
        </w:rPr>
      </w:pPr>
    </w:p>
    <w:p w:rsidR="004400FA" w:rsidRDefault="004400FA" w:rsidP="00F67BF7">
      <w:pPr>
        <w:ind w:left="360"/>
        <w:jc w:val="both"/>
        <w:rPr>
          <w:b/>
        </w:rPr>
      </w:pPr>
    </w:p>
    <w:p w:rsidR="004400FA" w:rsidRDefault="004400FA" w:rsidP="00F67BF7">
      <w:pPr>
        <w:ind w:left="360"/>
        <w:jc w:val="both"/>
        <w:rPr>
          <w:b/>
        </w:rPr>
      </w:pPr>
    </w:p>
    <w:p w:rsidR="004400FA" w:rsidRDefault="004400FA" w:rsidP="00F67BF7">
      <w:pPr>
        <w:ind w:left="360"/>
        <w:jc w:val="both"/>
        <w:rPr>
          <w:b/>
        </w:rPr>
      </w:pPr>
    </w:p>
    <w:p w:rsidR="004400FA" w:rsidRDefault="004400FA" w:rsidP="00F67BF7">
      <w:pPr>
        <w:ind w:left="360"/>
        <w:jc w:val="both"/>
        <w:rPr>
          <w:b/>
        </w:rPr>
      </w:pPr>
    </w:p>
    <w:p w:rsidR="004400FA" w:rsidRDefault="004400FA" w:rsidP="00F67BF7">
      <w:pPr>
        <w:ind w:left="360"/>
        <w:jc w:val="both"/>
        <w:rPr>
          <w:b/>
        </w:rPr>
      </w:pPr>
    </w:p>
    <w:p w:rsidR="004400FA" w:rsidRDefault="004400FA" w:rsidP="00F67BF7">
      <w:pPr>
        <w:ind w:left="360"/>
        <w:jc w:val="both"/>
        <w:rPr>
          <w:b/>
        </w:rPr>
      </w:pPr>
    </w:p>
    <w:p w:rsidR="006A3FBF" w:rsidRPr="007E7B01" w:rsidRDefault="006A3FBF" w:rsidP="00F67BF7">
      <w:pPr>
        <w:ind w:left="360"/>
        <w:jc w:val="both"/>
        <w:rPr>
          <w:b/>
          <w:i/>
        </w:rPr>
      </w:pPr>
      <w:r w:rsidRPr="007E7B01">
        <w:rPr>
          <w:i/>
          <w:noProof/>
          <w:lang w:val="en-US" w:eastAsia="en-US"/>
        </w:rPr>
        <w:drawing>
          <wp:anchor distT="0" distB="0" distL="114300" distR="114300" simplePos="0" relativeHeight="251666432" behindDoc="1" locked="0" layoutInCell="1" allowOverlap="1" wp14:anchorId="3C62EDB7" wp14:editId="6B993E71">
            <wp:simplePos x="0" y="0"/>
            <wp:positionH relativeFrom="column">
              <wp:posOffset>2933700</wp:posOffset>
            </wp:positionH>
            <wp:positionV relativeFrom="paragraph">
              <wp:posOffset>260985</wp:posOffset>
            </wp:positionV>
            <wp:extent cx="3532143" cy="21526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39434" cy="2157093"/>
                    </a:xfrm>
                    <a:prstGeom prst="rect">
                      <a:avLst/>
                    </a:prstGeom>
                  </pic:spPr>
                </pic:pic>
              </a:graphicData>
            </a:graphic>
            <wp14:sizeRelH relativeFrom="margin">
              <wp14:pctWidth>0</wp14:pctWidth>
            </wp14:sizeRelH>
            <wp14:sizeRelV relativeFrom="margin">
              <wp14:pctHeight>0</wp14:pctHeight>
            </wp14:sizeRelV>
          </wp:anchor>
        </w:drawing>
      </w:r>
      <w:r w:rsidRPr="007E7B01">
        <w:rPr>
          <w:i/>
          <w:noProof/>
          <w:lang w:val="en-US" w:eastAsia="en-US"/>
        </w:rPr>
        <w:drawing>
          <wp:anchor distT="0" distB="0" distL="114300" distR="114300" simplePos="0" relativeHeight="251665408" behindDoc="1" locked="0" layoutInCell="1" allowOverlap="1" wp14:anchorId="679128D9" wp14:editId="57C8A31B">
            <wp:simplePos x="0" y="0"/>
            <wp:positionH relativeFrom="margin">
              <wp:align>left</wp:align>
            </wp:positionH>
            <wp:positionV relativeFrom="paragraph">
              <wp:posOffset>222885</wp:posOffset>
            </wp:positionV>
            <wp:extent cx="3546475" cy="2171700"/>
            <wp:effectExtent l="0" t="0" r="0" b="0"/>
            <wp:wrapTight wrapText="bothSides">
              <wp:wrapPolygon edited="0">
                <wp:start x="0" y="0"/>
                <wp:lineTo x="0" y="21411"/>
                <wp:lineTo x="21465" y="21411"/>
                <wp:lineTo x="2146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47275" cy="2171945"/>
                    </a:xfrm>
                    <a:prstGeom prst="rect">
                      <a:avLst/>
                    </a:prstGeom>
                  </pic:spPr>
                </pic:pic>
              </a:graphicData>
            </a:graphic>
            <wp14:sizeRelH relativeFrom="margin">
              <wp14:pctWidth>0</wp14:pctWidth>
            </wp14:sizeRelH>
            <wp14:sizeRelV relativeFrom="margin">
              <wp14:pctHeight>0</wp14:pctHeight>
            </wp14:sizeRelV>
          </wp:anchor>
        </w:drawing>
      </w:r>
      <w:r w:rsidRPr="007E7B01">
        <w:rPr>
          <w:b/>
          <w:i/>
        </w:rPr>
        <w:t>Hem iron</w:t>
      </w:r>
      <w:r w:rsidR="00B77A55">
        <w:rPr>
          <w:b/>
          <w:i/>
        </w:rPr>
        <w:t>-</w:t>
      </w:r>
      <w:r w:rsidRPr="007E7B01">
        <w:rPr>
          <w:b/>
          <w:i/>
        </w:rPr>
        <w:t>rich Foods</w:t>
      </w:r>
    </w:p>
    <w:p w:rsidR="004400FA" w:rsidRDefault="004400FA" w:rsidP="00F67BF7">
      <w:pPr>
        <w:ind w:left="360"/>
        <w:jc w:val="both"/>
        <w:rPr>
          <w:b/>
        </w:rPr>
      </w:pPr>
    </w:p>
    <w:p w:rsidR="006A3FBF" w:rsidRDefault="006A3FBF" w:rsidP="00F67BF7">
      <w:pPr>
        <w:ind w:left="360"/>
        <w:jc w:val="both"/>
        <w:rPr>
          <w:b/>
        </w:rPr>
      </w:pPr>
    </w:p>
    <w:p w:rsidR="006A3FBF" w:rsidRDefault="006A3FBF" w:rsidP="00F67BF7">
      <w:pPr>
        <w:ind w:left="360"/>
        <w:jc w:val="both"/>
        <w:rPr>
          <w:b/>
        </w:rPr>
      </w:pPr>
    </w:p>
    <w:p w:rsidR="006A3FBF" w:rsidRDefault="006A3FBF" w:rsidP="00F67BF7">
      <w:pPr>
        <w:ind w:left="360"/>
        <w:jc w:val="both"/>
        <w:rPr>
          <w:b/>
        </w:rPr>
      </w:pPr>
    </w:p>
    <w:p w:rsidR="006A3FBF" w:rsidRDefault="006A3FBF" w:rsidP="00F67BF7">
      <w:pPr>
        <w:ind w:left="360"/>
        <w:jc w:val="both"/>
        <w:rPr>
          <w:b/>
        </w:rPr>
      </w:pPr>
    </w:p>
    <w:p w:rsidR="006A3FBF" w:rsidRDefault="006A3FBF" w:rsidP="00F67BF7">
      <w:pPr>
        <w:ind w:left="360"/>
        <w:jc w:val="both"/>
        <w:rPr>
          <w:b/>
        </w:rPr>
      </w:pPr>
    </w:p>
    <w:p w:rsidR="006A3FBF" w:rsidRDefault="006A3FBF" w:rsidP="00F67BF7">
      <w:pPr>
        <w:ind w:left="360"/>
        <w:jc w:val="both"/>
        <w:rPr>
          <w:b/>
        </w:rPr>
      </w:pPr>
    </w:p>
    <w:p w:rsidR="006B3E88" w:rsidRDefault="006B3E88" w:rsidP="00F67BF7">
      <w:pPr>
        <w:ind w:left="360"/>
        <w:jc w:val="both"/>
        <w:rPr>
          <w:b/>
        </w:rPr>
      </w:pPr>
    </w:p>
    <w:p w:rsidR="006B3E88" w:rsidRDefault="006B3E88" w:rsidP="00F67BF7">
      <w:pPr>
        <w:ind w:left="360"/>
        <w:jc w:val="both"/>
        <w:rPr>
          <w:b/>
        </w:rPr>
      </w:pPr>
    </w:p>
    <w:p w:rsidR="006B3E88" w:rsidRPr="006B3E88" w:rsidRDefault="006B3E88" w:rsidP="00F67BF7">
      <w:pPr>
        <w:ind w:left="360"/>
        <w:jc w:val="both"/>
        <w:rPr>
          <w:b/>
        </w:rPr>
      </w:pPr>
      <w:r>
        <w:rPr>
          <w:b/>
        </w:rPr>
        <w:t>Roof</w:t>
      </w:r>
      <w:r w:rsidRPr="006B3E88">
        <w:rPr>
          <w:b/>
        </w:rPr>
        <w:t xml:space="preserve"> Type</w:t>
      </w:r>
    </w:p>
    <w:p w:rsidR="006B3E88" w:rsidRPr="007E7B01" w:rsidRDefault="006B3E88" w:rsidP="00F67BF7">
      <w:pPr>
        <w:ind w:left="360"/>
        <w:jc w:val="both"/>
        <w:rPr>
          <w:b/>
          <w:i/>
        </w:rPr>
      </w:pPr>
      <w:r w:rsidRPr="007E7B01">
        <w:rPr>
          <w:b/>
          <w:i/>
        </w:rPr>
        <w:t>Vitamin A</w:t>
      </w:r>
      <w:r w:rsidR="0066689A">
        <w:rPr>
          <w:b/>
          <w:i/>
        </w:rPr>
        <w:t>-</w:t>
      </w:r>
      <w:r w:rsidRPr="007E7B01">
        <w:rPr>
          <w:b/>
          <w:i/>
        </w:rPr>
        <w:t>rich Foods</w:t>
      </w:r>
    </w:p>
    <w:p w:rsidR="006A3FBF" w:rsidRDefault="006B3E88" w:rsidP="00F67BF7">
      <w:pPr>
        <w:ind w:left="360"/>
        <w:jc w:val="both"/>
        <w:rPr>
          <w:b/>
        </w:rPr>
      </w:pPr>
      <w:r>
        <w:rPr>
          <w:noProof/>
          <w:lang w:val="en-US" w:eastAsia="en-US"/>
        </w:rPr>
        <w:drawing>
          <wp:anchor distT="0" distB="0" distL="114300" distR="114300" simplePos="0" relativeHeight="251668480" behindDoc="1" locked="0" layoutInCell="1" allowOverlap="1" wp14:anchorId="4E270883" wp14:editId="0FA71DB9">
            <wp:simplePos x="0" y="0"/>
            <wp:positionH relativeFrom="column">
              <wp:posOffset>2914649</wp:posOffset>
            </wp:positionH>
            <wp:positionV relativeFrom="paragraph">
              <wp:posOffset>85725</wp:posOffset>
            </wp:positionV>
            <wp:extent cx="3361665" cy="20453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64821" cy="204725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7456" behindDoc="1" locked="0" layoutInCell="1" allowOverlap="1" wp14:anchorId="4A1B9BF6" wp14:editId="08713B29">
            <wp:simplePos x="0" y="0"/>
            <wp:positionH relativeFrom="margin">
              <wp:align>left</wp:align>
            </wp:positionH>
            <wp:positionV relativeFrom="paragraph">
              <wp:posOffset>9525</wp:posOffset>
            </wp:positionV>
            <wp:extent cx="3531870" cy="2152650"/>
            <wp:effectExtent l="0" t="0" r="0" b="0"/>
            <wp:wrapTight wrapText="bothSides">
              <wp:wrapPolygon edited="0">
                <wp:start x="0" y="0"/>
                <wp:lineTo x="0" y="21409"/>
                <wp:lineTo x="21437" y="21409"/>
                <wp:lineTo x="214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32527" cy="2152939"/>
                    </a:xfrm>
                    <a:prstGeom prst="rect">
                      <a:avLst/>
                    </a:prstGeom>
                  </pic:spPr>
                </pic:pic>
              </a:graphicData>
            </a:graphic>
            <wp14:sizeRelH relativeFrom="margin">
              <wp14:pctWidth>0</wp14:pctWidth>
            </wp14:sizeRelH>
            <wp14:sizeRelV relativeFrom="margin">
              <wp14:pctHeight>0</wp14:pctHeight>
            </wp14:sizeRelV>
          </wp:anchor>
        </w:drawing>
      </w:r>
    </w:p>
    <w:p w:rsidR="006A3FBF" w:rsidRDefault="006A3FBF" w:rsidP="00F67BF7">
      <w:pPr>
        <w:ind w:left="360"/>
        <w:jc w:val="both"/>
        <w:rPr>
          <w:b/>
        </w:rPr>
      </w:pPr>
    </w:p>
    <w:p w:rsidR="006B3E88" w:rsidRDefault="006B3E88" w:rsidP="00F67BF7">
      <w:pPr>
        <w:ind w:left="360"/>
        <w:jc w:val="both"/>
        <w:rPr>
          <w:b/>
        </w:rPr>
      </w:pPr>
    </w:p>
    <w:p w:rsidR="006B3E88" w:rsidRDefault="006B3E88" w:rsidP="00F67BF7">
      <w:pPr>
        <w:ind w:left="360"/>
        <w:jc w:val="both"/>
        <w:rPr>
          <w:b/>
        </w:rPr>
      </w:pPr>
    </w:p>
    <w:p w:rsidR="006B3E88" w:rsidRDefault="006B3E88" w:rsidP="00F67BF7">
      <w:pPr>
        <w:ind w:left="360"/>
        <w:jc w:val="both"/>
        <w:rPr>
          <w:b/>
        </w:rPr>
      </w:pPr>
    </w:p>
    <w:p w:rsidR="006B3E88" w:rsidRDefault="006B3E88" w:rsidP="00F67BF7">
      <w:pPr>
        <w:ind w:left="360"/>
        <w:jc w:val="both"/>
        <w:rPr>
          <w:b/>
        </w:rPr>
      </w:pPr>
    </w:p>
    <w:p w:rsidR="006B3E88" w:rsidRDefault="006B3E88" w:rsidP="00F67BF7">
      <w:pPr>
        <w:ind w:left="360"/>
        <w:jc w:val="both"/>
        <w:rPr>
          <w:b/>
        </w:rPr>
      </w:pPr>
    </w:p>
    <w:p w:rsidR="006B3E88" w:rsidRDefault="006B3E88" w:rsidP="00F67BF7">
      <w:pPr>
        <w:ind w:left="360"/>
        <w:jc w:val="both"/>
        <w:rPr>
          <w:b/>
        </w:rPr>
      </w:pPr>
    </w:p>
    <w:p w:rsidR="006B3E88" w:rsidRPr="007E7B01" w:rsidRDefault="0055522F" w:rsidP="00F67BF7">
      <w:pPr>
        <w:ind w:left="360"/>
        <w:jc w:val="both"/>
        <w:rPr>
          <w:b/>
          <w:i/>
        </w:rPr>
      </w:pPr>
      <w:r w:rsidRPr="007E7B01">
        <w:rPr>
          <w:i/>
          <w:noProof/>
          <w:lang w:val="en-US" w:eastAsia="en-US"/>
        </w:rPr>
        <w:drawing>
          <wp:anchor distT="0" distB="0" distL="114300" distR="114300" simplePos="0" relativeHeight="251672576" behindDoc="1" locked="0" layoutInCell="1" allowOverlap="1" wp14:anchorId="4FF0D295" wp14:editId="5FAB2377">
            <wp:simplePos x="0" y="0"/>
            <wp:positionH relativeFrom="column">
              <wp:posOffset>2971800</wp:posOffset>
            </wp:positionH>
            <wp:positionV relativeFrom="paragraph">
              <wp:posOffset>287020</wp:posOffset>
            </wp:positionV>
            <wp:extent cx="3571398" cy="2057134"/>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71398" cy="2057134"/>
                    </a:xfrm>
                    <a:prstGeom prst="rect">
                      <a:avLst/>
                    </a:prstGeom>
                  </pic:spPr>
                </pic:pic>
              </a:graphicData>
            </a:graphic>
            <wp14:sizeRelH relativeFrom="margin">
              <wp14:pctWidth>0</wp14:pctWidth>
            </wp14:sizeRelH>
            <wp14:sizeRelV relativeFrom="margin">
              <wp14:pctHeight>0</wp14:pctHeight>
            </wp14:sizeRelV>
          </wp:anchor>
        </w:drawing>
      </w:r>
      <w:r w:rsidR="006B3E88" w:rsidRPr="007E7B01">
        <w:rPr>
          <w:i/>
          <w:noProof/>
          <w:lang w:val="en-US" w:eastAsia="en-US"/>
        </w:rPr>
        <w:drawing>
          <wp:anchor distT="0" distB="0" distL="114300" distR="114300" simplePos="0" relativeHeight="251669504" behindDoc="1" locked="0" layoutInCell="1" allowOverlap="1" wp14:anchorId="1E98D246" wp14:editId="7DCE97C0">
            <wp:simplePos x="0" y="0"/>
            <wp:positionH relativeFrom="column">
              <wp:posOffset>57150</wp:posOffset>
            </wp:positionH>
            <wp:positionV relativeFrom="paragraph">
              <wp:posOffset>267970</wp:posOffset>
            </wp:positionV>
            <wp:extent cx="3442335" cy="2076450"/>
            <wp:effectExtent l="0" t="0" r="5715" b="0"/>
            <wp:wrapTight wrapText="bothSides">
              <wp:wrapPolygon edited="0">
                <wp:start x="0" y="0"/>
                <wp:lineTo x="0" y="21402"/>
                <wp:lineTo x="21516" y="21402"/>
                <wp:lineTo x="215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42335" cy="2076450"/>
                    </a:xfrm>
                    <a:prstGeom prst="rect">
                      <a:avLst/>
                    </a:prstGeom>
                  </pic:spPr>
                </pic:pic>
              </a:graphicData>
            </a:graphic>
            <wp14:sizeRelH relativeFrom="margin">
              <wp14:pctWidth>0</wp14:pctWidth>
            </wp14:sizeRelH>
            <wp14:sizeRelV relativeFrom="margin">
              <wp14:pctHeight>0</wp14:pctHeight>
            </wp14:sizeRelV>
          </wp:anchor>
        </w:drawing>
      </w:r>
      <w:r w:rsidR="006B3E88" w:rsidRPr="007E7B01">
        <w:rPr>
          <w:b/>
          <w:i/>
        </w:rPr>
        <w:t>Protein</w:t>
      </w:r>
      <w:r w:rsidR="0066689A" w:rsidRPr="007E7B01">
        <w:rPr>
          <w:b/>
          <w:i/>
        </w:rPr>
        <w:t>-</w:t>
      </w:r>
      <w:r w:rsidR="006B3E88" w:rsidRPr="007E7B01">
        <w:rPr>
          <w:b/>
          <w:i/>
        </w:rPr>
        <w:t>rich Foods</w:t>
      </w:r>
    </w:p>
    <w:p w:rsidR="006B3E88" w:rsidRDefault="006B3E88" w:rsidP="00F67BF7">
      <w:pPr>
        <w:ind w:left="360"/>
        <w:jc w:val="both"/>
        <w:rPr>
          <w:b/>
        </w:rPr>
      </w:pPr>
    </w:p>
    <w:p w:rsidR="0055522F" w:rsidRDefault="0055522F" w:rsidP="00F67BF7">
      <w:pPr>
        <w:ind w:left="360"/>
        <w:jc w:val="both"/>
        <w:rPr>
          <w:b/>
        </w:rPr>
      </w:pPr>
    </w:p>
    <w:p w:rsidR="0055522F" w:rsidRDefault="0055522F" w:rsidP="00F67BF7">
      <w:pPr>
        <w:ind w:left="360"/>
        <w:jc w:val="both"/>
        <w:rPr>
          <w:b/>
        </w:rPr>
      </w:pPr>
    </w:p>
    <w:p w:rsidR="0055522F" w:rsidRDefault="0055522F" w:rsidP="00F67BF7">
      <w:pPr>
        <w:ind w:left="360"/>
        <w:jc w:val="both"/>
        <w:rPr>
          <w:b/>
        </w:rPr>
      </w:pPr>
    </w:p>
    <w:p w:rsidR="0055522F" w:rsidRDefault="0055522F" w:rsidP="00F67BF7">
      <w:pPr>
        <w:ind w:left="360"/>
        <w:jc w:val="both"/>
        <w:rPr>
          <w:b/>
        </w:rPr>
      </w:pPr>
    </w:p>
    <w:p w:rsidR="0055522F" w:rsidRDefault="0055522F" w:rsidP="00F67BF7">
      <w:pPr>
        <w:ind w:left="360"/>
        <w:jc w:val="both"/>
        <w:rPr>
          <w:b/>
        </w:rPr>
      </w:pPr>
    </w:p>
    <w:p w:rsidR="0055522F" w:rsidRDefault="0055522F" w:rsidP="00F67BF7">
      <w:pPr>
        <w:ind w:left="360"/>
        <w:jc w:val="both"/>
        <w:rPr>
          <w:b/>
        </w:rPr>
      </w:pPr>
    </w:p>
    <w:p w:rsidR="0055522F" w:rsidRDefault="0055522F" w:rsidP="00F67BF7">
      <w:pPr>
        <w:ind w:left="360"/>
        <w:jc w:val="both"/>
        <w:rPr>
          <w:b/>
        </w:rPr>
      </w:pPr>
    </w:p>
    <w:p w:rsidR="0055522F" w:rsidRPr="007E7B01" w:rsidRDefault="0055522F" w:rsidP="00F67BF7">
      <w:pPr>
        <w:ind w:left="360"/>
        <w:jc w:val="both"/>
        <w:rPr>
          <w:b/>
          <w:i/>
        </w:rPr>
      </w:pPr>
      <w:r w:rsidRPr="007E7B01">
        <w:rPr>
          <w:i/>
          <w:noProof/>
          <w:lang w:val="en-US" w:eastAsia="en-US"/>
        </w:rPr>
        <w:drawing>
          <wp:anchor distT="0" distB="0" distL="114300" distR="114300" simplePos="0" relativeHeight="251674624" behindDoc="1" locked="0" layoutInCell="1" allowOverlap="1" wp14:anchorId="568AD71F" wp14:editId="4F82BA3C">
            <wp:simplePos x="0" y="0"/>
            <wp:positionH relativeFrom="column">
              <wp:posOffset>2884170</wp:posOffset>
            </wp:positionH>
            <wp:positionV relativeFrom="paragraph">
              <wp:posOffset>183733</wp:posOffset>
            </wp:positionV>
            <wp:extent cx="3481422" cy="2152650"/>
            <wp:effectExtent l="0" t="0" r="508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81422" cy="2152650"/>
                    </a:xfrm>
                    <a:prstGeom prst="rect">
                      <a:avLst/>
                    </a:prstGeom>
                  </pic:spPr>
                </pic:pic>
              </a:graphicData>
            </a:graphic>
            <wp14:sizeRelH relativeFrom="margin">
              <wp14:pctWidth>0</wp14:pctWidth>
            </wp14:sizeRelH>
            <wp14:sizeRelV relativeFrom="margin">
              <wp14:pctHeight>0</wp14:pctHeight>
            </wp14:sizeRelV>
          </wp:anchor>
        </w:drawing>
      </w:r>
      <w:r w:rsidRPr="007E7B01">
        <w:rPr>
          <w:i/>
          <w:noProof/>
          <w:lang w:val="en-US" w:eastAsia="en-US"/>
        </w:rPr>
        <w:drawing>
          <wp:anchor distT="0" distB="0" distL="114300" distR="114300" simplePos="0" relativeHeight="251673600" behindDoc="1" locked="0" layoutInCell="1" allowOverlap="1" wp14:anchorId="7A981C3B" wp14:editId="0DEA1965">
            <wp:simplePos x="0" y="0"/>
            <wp:positionH relativeFrom="column">
              <wp:posOffset>85725</wp:posOffset>
            </wp:positionH>
            <wp:positionV relativeFrom="paragraph">
              <wp:posOffset>259715</wp:posOffset>
            </wp:positionV>
            <wp:extent cx="3507740" cy="2076450"/>
            <wp:effectExtent l="0" t="0" r="0" b="0"/>
            <wp:wrapTight wrapText="bothSides">
              <wp:wrapPolygon edited="0">
                <wp:start x="0" y="0"/>
                <wp:lineTo x="0" y="21402"/>
                <wp:lineTo x="21467" y="21402"/>
                <wp:lineTo x="2146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07740" cy="2076450"/>
                    </a:xfrm>
                    <a:prstGeom prst="rect">
                      <a:avLst/>
                    </a:prstGeom>
                  </pic:spPr>
                </pic:pic>
              </a:graphicData>
            </a:graphic>
            <wp14:sizeRelH relativeFrom="margin">
              <wp14:pctWidth>0</wp14:pctWidth>
            </wp14:sizeRelH>
            <wp14:sizeRelV relativeFrom="margin">
              <wp14:pctHeight>0</wp14:pctHeight>
            </wp14:sizeRelV>
          </wp:anchor>
        </w:drawing>
      </w:r>
      <w:r w:rsidRPr="007E7B01">
        <w:rPr>
          <w:b/>
          <w:i/>
        </w:rPr>
        <w:t>Hem iron</w:t>
      </w:r>
      <w:r w:rsidR="0066689A" w:rsidRPr="007E7B01">
        <w:rPr>
          <w:b/>
          <w:i/>
        </w:rPr>
        <w:t>-</w:t>
      </w:r>
      <w:r w:rsidRPr="007E7B01">
        <w:rPr>
          <w:b/>
          <w:i/>
        </w:rPr>
        <w:t>rich Foods</w:t>
      </w:r>
    </w:p>
    <w:p w:rsidR="0055522F" w:rsidRDefault="0055522F" w:rsidP="00F67BF7">
      <w:pPr>
        <w:ind w:left="360"/>
        <w:jc w:val="both"/>
        <w:rPr>
          <w:b/>
        </w:rPr>
      </w:pPr>
    </w:p>
    <w:p w:rsidR="00C64CBD" w:rsidRDefault="00C64CBD" w:rsidP="00F67BF7">
      <w:pPr>
        <w:ind w:left="360"/>
        <w:jc w:val="both"/>
        <w:rPr>
          <w:b/>
        </w:rPr>
      </w:pPr>
    </w:p>
    <w:p w:rsidR="00C64CBD" w:rsidRDefault="00C64CBD" w:rsidP="00F67BF7">
      <w:pPr>
        <w:ind w:left="360"/>
        <w:jc w:val="both"/>
        <w:rPr>
          <w:b/>
        </w:rPr>
      </w:pPr>
    </w:p>
    <w:p w:rsidR="00C64CBD" w:rsidRDefault="00C64CBD" w:rsidP="00F67BF7">
      <w:pPr>
        <w:ind w:left="360"/>
        <w:jc w:val="both"/>
        <w:rPr>
          <w:b/>
        </w:rPr>
      </w:pPr>
    </w:p>
    <w:p w:rsidR="00C64CBD" w:rsidRDefault="00C64CBD" w:rsidP="00F67BF7">
      <w:pPr>
        <w:ind w:left="360"/>
        <w:jc w:val="both"/>
        <w:rPr>
          <w:b/>
        </w:rPr>
      </w:pPr>
    </w:p>
    <w:p w:rsidR="00C64CBD" w:rsidRDefault="00C64CBD" w:rsidP="00F67BF7">
      <w:pPr>
        <w:ind w:left="360"/>
        <w:jc w:val="both"/>
        <w:rPr>
          <w:b/>
        </w:rPr>
      </w:pPr>
    </w:p>
    <w:p w:rsidR="00C64CBD" w:rsidRDefault="00C64CBD" w:rsidP="00F67BF7">
      <w:pPr>
        <w:ind w:left="360"/>
        <w:jc w:val="both"/>
        <w:rPr>
          <w:b/>
        </w:rPr>
      </w:pPr>
    </w:p>
    <w:p w:rsidR="00C64CBD" w:rsidRDefault="00C64CBD" w:rsidP="00F67BF7">
      <w:pPr>
        <w:ind w:left="360"/>
        <w:jc w:val="both"/>
        <w:rPr>
          <w:b/>
        </w:rPr>
      </w:pPr>
    </w:p>
    <w:p w:rsidR="00C64CBD" w:rsidRDefault="00C64CBD" w:rsidP="00F67BF7">
      <w:pPr>
        <w:ind w:left="360"/>
        <w:jc w:val="both"/>
        <w:rPr>
          <w:b/>
        </w:rPr>
      </w:pPr>
    </w:p>
    <w:p w:rsidR="00C64CBD" w:rsidRDefault="00831D1D" w:rsidP="00831D1D">
      <w:pPr>
        <w:ind w:left="360"/>
        <w:jc w:val="both"/>
      </w:pPr>
      <w:r>
        <w:t>When l</w:t>
      </w:r>
      <w:r w:rsidR="00226657" w:rsidRPr="00226657">
        <w:t xml:space="preserve">ooking at the </w:t>
      </w:r>
      <w:r w:rsidR="00C711C8">
        <w:t xml:space="preserve">distribution of </w:t>
      </w:r>
      <w:r>
        <w:t>the consumption of individual</w:t>
      </w:r>
      <w:r w:rsidR="00C711C8">
        <w:t xml:space="preserve"> food item</w:t>
      </w:r>
      <w:r>
        <w:t>s</w:t>
      </w:r>
      <w:r w:rsidR="00C711C8">
        <w:t xml:space="preserve"> (</w:t>
      </w:r>
      <w:r w:rsidR="00C711C8" w:rsidRPr="007E7B01">
        <w:rPr>
          <w:i/>
        </w:rPr>
        <w:t>Graph 4</w:t>
      </w:r>
      <w:r w:rsidR="00C711C8">
        <w:t>)</w:t>
      </w:r>
      <w:r w:rsidR="00226657" w:rsidRPr="00226657">
        <w:t xml:space="preserve">, </w:t>
      </w:r>
      <w:r>
        <w:t>it appears that the seven-day recall period is resulting in an underestimation of the respondents who did not consume any vitamin A, protein, or hem iron-rich food groups druing the recall period. A</w:t>
      </w:r>
      <w:r w:rsidR="003C0C55">
        <w:t xml:space="preserve">mong respondents in Group-B </w:t>
      </w:r>
      <w:r w:rsidR="00A9664D">
        <w:t>seven</w:t>
      </w:r>
      <w:r>
        <w:t xml:space="preserve"> d</w:t>
      </w:r>
      <w:r w:rsidR="003C0C55">
        <w:t xml:space="preserve">ays, </w:t>
      </w:r>
      <w:r w:rsidRPr="007E7B01">
        <w:rPr>
          <w:i/>
        </w:rPr>
        <w:t>one</w:t>
      </w:r>
      <w:r w:rsidR="00226657" w:rsidRPr="007E7B01">
        <w:rPr>
          <w:i/>
        </w:rPr>
        <w:t xml:space="preserve"> day</w:t>
      </w:r>
      <w:r w:rsidR="00226657">
        <w:t xml:space="preserve"> </w:t>
      </w:r>
      <w:r w:rsidR="00CF4A21">
        <w:t xml:space="preserve">was </w:t>
      </w:r>
      <w:r w:rsidR="00226657">
        <w:t>the most frequent</w:t>
      </w:r>
      <w:r w:rsidR="00CF4A21">
        <w:t>ly reported response</w:t>
      </w:r>
      <w:r w:rsidR="00226657">
        <w:t xml:space="preserve"> </w:t>
      </w:r>
      <w:r w:rsidR="00CF4A21">
        <w:t>for</w:t>
      </w:r>
      <w:r w:rsidR="00226657">
        <w:t xml:space="preserve"> consumption</w:t>
      </w:r>
      <w:r w:rsidR="00CF4A21">
        <w:t xml:space="preserve"> of these foods,</w:t>
      </w:r>
      <w:r w:rsidR="00226657">
        <w:t xml:space="preserve"> followed by </w:t>
      </w:r>
      <w:r w:rsidR="00CF4A21">
        <w:t>two</w:t>
      </w:r>
      <w:r w:rsidR="00CF4A21" w:rsidRPr="00226657">
        <w:t xml:space="preserve"> </w:t>
      </w:r>
      <w:r w:rsidR="00226657" w:rsidRPr="00226657">
        <w:t xml:space="preserve">and </w:t>
      </w:r>
      <w:r w:rsidR="00CF4A21">
        <w:t>three</w:t>
      </w:r>
      <w:r w:rsidR="00226657" w:rsidRPr="00226657">
        <w:t xml:space="preserve"> days for all food items</w:t>
      </w:r>
      <w:r w:rsidR="003C0C55">
        <w:t xml:space="preserve">. Differently, for respondents in Group-A 24H, 0 days followed by </w:t>
      </w:r>
      <w:r w:rsidR="00CF4A21">
        <w:t>one</w:t>
      </w:r>
      <w:r w:rsidR="003C0C55">
        <w:t xml:space="preserve"> and</w:t>
      </w:r>
      <w:r w:rsidR="00D604C1">
        <w:t xml:space="preserve"> </w:t>
      </w:r>
      <w:r w:rsidR="00CF4A21">
        <w:t>two</w:t>
      </w:r>
      <w:r w:rsidR="00D604C1">
        <w:t xml:space="preserve"> </w:t>
      </w:r>
      <w:r w:rsidR="00CF4A21">
        <w:t xml:space="preserve">were </w:t>
      </w:r>
      <w:r w:rsidR="00D604C1">
        <w:t xml:space="preserve">the most frequent </w:t>
      </w:r>
      <w:r w:rsidR="00CF4A21">
        <w:t>responses</w:t>
      </w:r>
      <w:r w:rsidR="00651223">
        <w:t xml:space="preserve"> mentioned. The graph below </w:t>
      </w:r>
      <w:r w:rsidR="00CF4A21">
        <w:t>further illustrates</w:t>
      </w:r>
      <w:r w:rsidR="003C0C55">
        <w:t xml:space="preserve"> </w:t>
      </w:r>
      <w:r w:rsidR="00651223">
        <w:t xml:space="preserve">that </w:t>
      </w:r>
      <w:r w:rsidR="00CF4A21">
        <w:t>three</w:t>
      </w:r>
      <w:r w:rsidR="00D604C1">
        <w:t xml:space="preserve"> and</w:t>
      </w:r>
      <w:r w:rsidR="00CF4A21">
        <w:t xml:space="preserve"> four</w:t>
      </w:r>
      <w:r w:rsidR="00D604C1">
        <w:t xml:space="preserve"> days of consumpt</w:t>
      </w:r>
      <w:r w:rsidR="003C0C55">
        <w:t xml:space="preserve">ion are the </w:t>
      </w:r>
      <w:r w:rsidR="00CF4A21">
        <w:t>least-</w:t>
      </w:r>
      <w:r w:rsidR="003C0C55">
        <w:t xml:space="preserve">mentioned days </w:t>
      </w:r>
      <w:r w:rsidR="00651223">
        <w:t xml:space="preserve">of consumption </w:t>
      </w:r>
      <w:r w:rsidR="003C0C55">
        <w:t>reported by respondents in Group-A 24H</w:t>
      </w:r>
      <w:r w:rsidR="00905311">
        <w:t xml:space="preserve">. </w:t>
      </w:r>
    </w:p>
    <w:p w:rsidR="003A22D8" w:rsidRDefault="003A22D8" w:rsidP="00F67BF7">
      <w:pPr>
        <w:ind w:left="360"/>
        <w:jc w:val="both"/>
      </w:pPr>
      <w:r>
        <w:t>However, even if the distribution</w:t>
      </w:r>
      <w:r w:rsidR="00C711C8">
        <w:t>s</w:t>
      </w:r>
      <w:r>
        <w:t xml:space="preserve"> are different, fruits, organ meat</w:t>
      </w:r>
      <w:r w:rsidR="00CF4A21">
        <w:t>,</w:t>
      </w:r>
      <w:r>
        <w:t xml:space="preserve"> and dairy are the </w:t>
      </w:r>
      <w:r w:rsidR="00CF4A21">
        <w:t>least-</w:t>
      </w:r>
      <w:r>
        <w:t xml:space="preserve">consumed food items </w:t>
      </w:r>
      <w:r w:rsidR="00C711C8">
        <w:t>reported by both groups</w:t>
      </w:r>
      <w:r w:rsidR="00CF4A21">
        <w:t>,</w:t>
      </w:r>
      <w:r w:rsidR="00C711C8">
        <w:t xml:space="preserve"> </w:t>
      </w:r>
      <w:r>
        <w:t>while pulses is the most consumed food item.</w:t>
      </w:r>
    </w:p>
    <w:p w:rsidR="00651223" w:rsidRDefault="00651223" w:rsidP="00F67BF7">
      <w:pPr>
        <w:ind w:left="360"/>
        <w:jc w:val="both"/>
      </w:pPr>
    </w:p>
    <w:p w:rsidR="00651223" w:rsidRDefault="00651223" w:rsidP="00F67BF7">
      <w:pPr>
        <w:ind w:left="360"/>
        <w:jc w:val="both"/>
      </w:pPr>
    </w:p>
    <w:p w:rsidR="00651223" w:rsidRDefault="00651223" w:rsidP="00F67BF7">
      <w:pPr>
        <w:ind w:left="360"/>
        <w:jc w:val="both"/>
      </w:pPr>
    </w:p>
    <w:p w:rsidR="00651223" w:rsidRDefault="00651223" w:rsidP="00F67BF7">
      <w:pPr>
        <w:ind w:left="360"/>
        <w:jc w:val="both"/>
      </w:pPr>
    </w:p>
    <w:p w:rsidR="00651223" w:rsidRDefault="00651223" w:rsidP="00F67BF7">
      <w:pPr>
        <w:ind w:left="360"/>
        <w:jc w:val="both"/>
      </w:pPr>
    </w:p>
    <w:p w:rsidR="00651223" w:rsidRDefault="00651223" w:rsidP="00F67BF7">
      <w:pPr>
        <w:ind w:left="360"/>
        <w:jc w:val="both"/>
      </w:pPr>
    </w:p>
    <w:p w:rsidR="00651223" w:rsidRPr="007E7B01" w:rsidRDefault="00651223" w:rsidP="00F67BF7">
      <w:pPr>
        <w:ind w:left="360"/>
        <w:jc w:val="both"/>
        <w:rPr>
          <w:b/>
          <w:i/>
        </w:rPr>
      </w:pPr>
      <w:r w:rsidRPr="007E7B01">
        <w:rPr>
          <w:b/>
          <w:i/>
        </w:rPr>
        <w:t xml:space="preserve">Graph 4: Distribution of the </w:t>
      </w:r>
      <w:r w:rsidR="000A5200" w:rsidRPr="007E7B01">
        <w:rPr>
          <w:b/>
          <w:i/>
        </w:rPr>
        <w:t xml:space="preserve">single </w:t>
      </w:r>
      <w:r w:rsidRPr="007E7B01">
        <w:rPr>
          <w:b/>
          <w:i/>
        </w:rPr>
        <w:t>food items</w:t>
      </w:r>
      <w:r w:rsidR="000A5200" w:rsidRPr="007E7B01">
        <w:rPr>
          <w:b/>
          <w:i/>
        </w:rPr>
        <w:t xml:space="preserve"> for Group-A 24H and Group-B </w:t>
      </w:r>
      <w:r w:rsidR="00A9664D" w:rsidRPr="007E7B01">
        <w:rPr>
          <w:b/>
          <w:i/>
        </w:rPr>
        <w:t>seven</w:t>
      </w:r>
      <w:r w:rsidR="00272500" w:rsidRPr="007E7B01">
        <w:rPr>
          <w:b/>
          <w:i/>
        </w:rPr>
        <w:t xml:space="preserve"> d</w:t>
      </w:r>
      <w:r w:rsidR="000A5200" w:rsidRPr="007E7B01">
        <w:rPr>
          <w:b/>
          <w:i/>
        </w:rPr>
        <w:t>ay</w:t>
      </w:r>
    </w:p>
    <w:p w:rsidR="00C64CBD" w:rsidRDefault="00C64CBD" w:rsidP="00F67BF7">
      <w:pPr>
        <w:ind w:left="360"/>
        <w:jc w:val="both"/>
        <w:rPr>
          <w:b/>
        </w:rPr>
      </w:pPr>
      <w:r>
        <w:rPr>
          <w:noProof/>
          <w:lang w:val="en-US" w:eastAsia="en-US"/>
        </w:rPr>
        <w:drawing>
          <wp:inline distT="0" distB="0" distL="0" distR="0" wp14:anchorId="48EC694C" wp14:editId="6C34E4D0">
            <wp:extent cx="5731510" cy="34493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49320"/>
                    </a:xfrm>
                    <a:prstGeom prst="rect">
                      <a:avLst/>
                    </a:prstGeom>
                  </pic:spPr>
                </pic:pic>
              </a:graphicData>
            </a:graphic>
          </wp:inline>
        </w:drawing>
      </w:r>
    </w:p>
    <w:p w:rsidR="00C64CBD" w:rsidRDefault="00C64CBD" w:rsidP="00F67BF7">
      <w:pPr>
        <w:ind w:left="360"/>
        <w:jc w:val="both"/>
        <w:rPr>
          <w:b/>
        </w:rPr>
      </w:pPr>
      <w:r>
        <w:rPr>
          <w:noProof/>
          <w:lang w:val="en-US" w:eastAsia="en-US"/>
        </w:rPr>
        <w:drawing>
          <wp:inline distT="0" distB="0" distL="0" distR="0" wp14:anchorId="4EE35399" wp14:editId="0F959449">
            <wp:extent cx="5731510" cy="34131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413125"/>
                    </a:xfrm>
                    <a:prstGeom prst="rect">
                      <a:avLst/>
                    </a:prstGeom>
                  </pic:spPr>
                </pic:pic>
              </a:graphicData>
            </a:graphic>
          </wp:inline>
        </w:drawing>
      </w:r>
    </w:p>
    <w:p w:rsidR="00C64CBD" w:rsidRDefault="00C64CBD" w:rsidP="00F67BF7">
      <w:pPr>
        <w:ind w:left="360"/>
        <w:jc w:val="both"/>
        <w:rPr>
          <w:b/>
        </w:rPr>
      </w:pPr>
      <w:r>
        <w:rPr>
          <w:noProof/>
          <w:lang w:val="en-US" w:eastAsia="en-US"/>
        </w:rPr>
        <w:drawing>
          <wp:inline distT="0" distB="0" distL="0" distR="0" wp14:anchorId="3D1CD2B5" wp14:editId="0682527A">
            <wp:extent cx="5731510" cy="34594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459480"/>
                    </a:xfrm>
                    <a:prstGeom prst="rect">
                      <a:avLst/>
                    </a:prstGeom>
                  </pic:spPr>
                </pic:pic>
              </a:graphicData>
            </a:graphic>
          </wp:inline>
        </w:drawing>
      </w:r>
    </w:p>
    <w:p w:rsidR="00C64CBD" w:rsidRDefault="00C64CBD" w:rsidP="00F67BF7">
      <w:pPr>
        <w:ind w:left="360"/>
        <w:jc w:val="both"/>
        <w:rPr>
          <w:b/>
        </w:rPr>
      </w:pPr>
      <w:r>
        <w:rPr>
          <w:noProof/>
          <w:lang w:val="en-US" w:eastAsia="en-US"/>
        </w:rPr>
        <w:drawing>
          <wp:inline distT="0" distB="0" distL="0" distR="0" wp14:anchorId="10A78E05" wp14:editId="51F37C62">
            <wp:extent cx="5762625" cy="1461770"/>
            <wp:effectExtent l="0" t="0" r="952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83071" cy="1466956"/>
                    </a:xfrm>
                    <a:prstGeom prst="rect">
                      <a:avLst/>
                    </a:prstGeom>
                  </pic:spPr>
                </pic:pic>
              </a:graphicData>
            </a:graphic>
          </wp:inline>
        </w:drawing>
      </w:r>
    </w:p>
    <w:p w:rsidR="001403CA" w:rsidRDefault="001403CA" w:rsidP="00F67BF7">
      <w:pPr>
        <w:jc w:val="both"/>
        <w:rPr>
          <w:b/>
        </w:rPr>
      </w:pPr>
      <w:r>
        <w:rPr>
          <w:b/>
        </w:rPr>
        <w:br w:type="page"/>
      </w:r>
    </w:p>
    <w:p w:rsidR="00DE33D9" w:rsidRPr="002F709B" w:rsidRDefault="00DE33D9" w:rsidP="00F67BF7">
      <w:pPr>
        <w:jc w:val="both"/>
        <w:rPr>
          <w:b/>
          <w:sz w:val="32"/>
        </w:rPr>
      </w:pPr>
      <w:r>
        <w:rPr>
          <w:b/>
          <w:sz w:val="32"/>
        </w:rPr>
        <w:t>SECTION 4</w:t>
      </w:r>
    </w:p>
    <w:p w:rsidR="00E51679" w:rsidRPr="00BF3883" w:rsidRDefault="00E51679" w:rsidP="00F67BF7">
      <w:pPr>
        <w:jc w:val="both"/>
        <w:rPr>
          <w:b/>
          <w:sz w:val="24"/>
          <w:u w:val="single"/>
        </w:rPr>
      </w:pPr>
      <w:r w:rsidRPr="00BF3883">
        <w:rPr>
          <w:b/>
          <w:sz w:val="24"/>
          <w:u w:val="single"/>
        </w:rPr>
        <w:t>Group-</w:t>
      </w:r>
      <w:r>
        <w:rPr>
          <w:b/>
          <w:sz w:val="24"/>
          <w:u w:val="single"/>
        </w:rPr>
        <w:t>A</w:t>
      </w:r>
      <w:r w:rsidRPr="00BF3883">
        <w:rPr>
          <w:b/>
          <w:sz w:val="24"/>
          <w:u w:val="single"/>
        </w:rPr>
        <w:t xml:space="preserve"> 24H versus </w:t>
      </w:r>
      <w:r>
        <w:rPr>
          <w:b/>
          <w:sz w:val="24"/>
          <w:u w:val="single"/>
        </w:rPr>
        <w:t>F2F</w:t>
      </w:r>
      <w:r w:rsidRPr="00BF3883">
        <w:rPr>
          <w:b/>
          <w:sz w:val="24"/>
          <w:u w:val="single"/>
        </w:rPr>
        <w:t xml:space="preserve"> </w:t>
      </w:r>
      <w:r w:rsidR="00A9664D">
        <w:rPr>
          <w:b/>
          <w:sz w:val="24"/>
          <w:u w:val="single"/>
        </w:rPr>
        <w:t>seven</w:t>
      </w:r>
      <w:r w:rsidR="00B720C1">
        <w:rPr>
          <w:b/>
          <w:sz w:val="24"/>
          <w:u w:val="single"/>
          <w:lang w:val="en-US"/>
        </w:rPr>
        <w:t xml:space="preserve"> d</w:t>
      </w:r>
      <w:r w:rsidRPr="00BF3883">
        <w:rPr>
          <w:b/>
          <w:sz w:val="24"/>
          <w:u w:val="single"/>
          <w:lang w:val="en-US"/>
        </w:rPr>
        <w:t>ays</w:t>
      </w:r>
    </w:p>
    <w:p w:rsidR="00E51679" w:rsidRDefault="00E51679" w:rsidP="00F67BF7">
      <w:pPr>
        <w:jc w:val="both"/>
        <w:rPr>
          <w:b/>
        </w:rPr>
      </w:pPr>
      <w:r w:rsidRPr="00AC3316">
        <w:rPr>
          <w:b/>
        </w:rPr>
        <w:t>Demographic information</w:t>
      </w:r>
    </w:p>
    <w:p w:rsidR="002646FE" w:rsidRDefault="00F94567" w:rsidP="00F67BF7">
      <w:pPr>
        <w:jc w:val="both"/>
      </w:pPr>
      <w:r w:rsidRPr="00F94567">
        <w:t>As</w:t>
      </w:r>
      <w:r w:rsidR="00E56F51">
        <w:t xml:space="preserve"> </w:t>
      </w:r>
      <w:r w:rsidR="00E56F51" w:rsidRPr="007E7B01">
        <w:rPr>
          <w:i/>
        </w:rPr>
        <w:t>T</w:t>
      </w:r>
      <w:r w:rsidRPr="007E7B01">
        <w:rPr>
          <w:i/>
        </w:rPr>
        <w:t>able 4</w:t>
      </w:r>
      <w:r>
        <w:t xml:space="preserve"> shows, the F2F and </w:t>
      </w:r>
      <w:r>
        <w:rPr>
          <w:lang w:val="en-US"/>
        </w:rPr>
        <w:t xml:space="preserve">SMS samples are different in terms of </w:t>
      </w:r>
      <w:r w:rsidR="00573D50">
        <w:rPr>
          <w:lang w:val="en-US"/>
        </w:rPr>
        <w:t xml:space="preserve">the </w:t>
      </w:r>
      <w:r>
        <w:rPr>
          <w:lang w:val="en-US"/>
        </w:rPr>
        <w:t xml:space="preserve">gender of respondents and toilet type. Particularly, the SMS survey </w:t>
      </w:r>
      <w:r w:rsidR="002646FE">
        <w:rPr>
          <w:lang w:val="en-US"/>
        </w:rPr>
        <w:t xml:space="preserve">seems to </w:t>
      </w:r>
      <w:r>
        <w:rPr>
          <w:lang w:val="en-US"/>
        </w:rPr>
        <w:t xml:space="preserve">reach better-off respondents compared to </w:t>
      </w:r>
      <w:r w:rsidR="00573D50">
        <w:rPr>
          <w:lang w:val="en-US"/>
        </w:rPr>
        <w:t xml:space="preserve">those reached as part of </w:t>
      </w:r>
      <w:r>
        <w:rPr>
          <w:lang w:val="en-US"/>
        </w:rPr>
        <w:t>the F2F</w:t>
      </w:r>
      <w:r w:rsidR="00573D50">
        <w:rPr>
          <w:lang w:val="en-US"/>
        </w:rPr>
        <w:t xml:space="preserve"> survey</w:t>
      </w:r>
      <w:r>
        <w:rPr>
          <w:lang w:val="en-US"/>
        </w:rPr>
        <w:t>. To asses</w:t>
      </w:r>
      <w:r w:rsidR="00573D50">
        <w:rPr>
          <w:lang w:val="en-US"/>
        </w:rPr>
        <w:t>s the wealth of respondent households</w:t>
      </w:r>
      <w:r>
        <w:rPr>
          <w:lang w:val="en-US"/>
        </w:rPr>
        <w:t>, the</w:t>
      </w:r>
      <w:r>
        <w:t xml:space="preserve"> type of toilet </w:t>
      </w:r>
      <w:r w:rsidR="00573D50">
        <w:t xml:space="preserve">used by each </w:t>
      </w:r>
      <w:r>
        <w:t>household is used as a pr</w:t>
      </w:r>
      <w:r w:rsidR="002646FE">
        <w:t>oxy indicator to determine the household’s</w:t>
      </w:r>
      <w:r>
        <w:t xml:space="preserve"> socio-economic status. </w:t>
      </w:r>
      <w:r w:rsidR="002646FE">
        <w:t>To be able to compare the share of households owning the same type of toilet</w:t>
      </w:r>
      <w:r w:rsidR="00A84C25">
        <w:t xml:space="preserve"> among the two groups</w:t>
      </w:r>
      <w:r w:rsidR="002646FE">
        <w:t>, the different types of toilet</w:t>
      </w:r>
      <w:r w:rsidR="00573D50">
        <w:t>s</w:t>
      </w:r>
      <w:r w:rsidR="002646FE">
        <w:t xml:space="preserve"> were aggregated and categorised as follows:</w:t>
      </w:r>
    </w:p>
    <w:p w:rsidR="002646FE" w:rsidRPr="00BA6B06" w:rsidRDefault="002646FE" w:rsidP="00F67BF7">
      <w:pPr>
        <w:ind w:left="360"/>
        <w:jc w:val="both"/>
        <w:rPr>
          <w:b/>
        </w:rPr>
      </w:pPr>
      <w:r w:rsidRPr="00BA6B06">
        <w:rPr>
          <w:b/>
        </w:rPr>
        <w:t>F2F</w:t>
      </w:r>
    </w:p>
    <w:tbl>
      <w:tblPr>
        <w:tblStyle w:val="PlainTable1"/>
        <w:tblW w:w="0" w:type="auto"/>
        <w:tblInd w:w="715" w:type="dxa"/>
        <w:tblLook w:val="00A0" w:firstRow="1" w:lastRow="0" w:firstColumn="1" w:lastColumn="0" w:noHBand="0" w:noVBand="0"/>
      </w:tblPr>
      <w:tblGrid>
        <w:gridCol w:w="5600"/>
      </w:tblGrid>
      <w:tr w:rsidR="00BA6B06" w:rsidRPr="001E4F16" w:rsidTr="004148DB">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600" w:type="dxa"/>
          </w:tcPr>
          <w:p w:rsidR="00BA6B06" w:rsidRPr="00BA6B06" w:rsidRDefault="00BA6B06" w:rsidP="00F67BF7">
            <w:pPr>
              <w:jc w:val="both"/>
              <w:rPr>
                <w:color w:val="FF0000"/>
              </w:rPr>
            </w:pPr>
            <w:r w:rsidRPr="00BA6B06">
              <w:rPr>
                <w:color w:val="FF0000"/>
              </w:rPr>
              <w:t>Original category                                    New Category</w:t>
            </w:r>
          </w:p>
        </w:tc>
      </w:tr>
      <w:tr w:rsidR="002646FE" w:rsidRPr="001E4F16" w:rsidTr="004148D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600" w:type="dxa"/>
          </w:tcPr>
          <w:p w:rsidR="002646FE" w:rsidRPr="001E4F16" w:rsidRDefault="002646FE" w:rsidP="00F67BF7">
            <w:pPr>
              <w:jc w:val="both"/>
            </w:pPr>
            <w:r w:rsidRPr="001E4F16">
              <w:t xml:space="preserve">Improved traditional latrine                  </w:t>
            </w:r>
            <w:r w:rsidR="008A3A26">
              <w:t xml:space="preserve"> </w:t>
            </w:r>
            <w:r w:rsidRPr="001E4F16">
              <w:t>VIP</w:t>
            </w:r>
          </w:p>
        </w:tc>
      </w:tr>
      <w:tr w:rsidR="002646FE" w:rsidRPr="001E4F16" w:rsidTr="004148DB">
        <w:trPr>
          <w:trHeight w:val="265"/>
        </w:trPr>
        <w:tc>
          <w:tcPr>
            <w:cnfStyle w:val="001000000000" w:firstRow="0" w:lastRow="0" w:firstColumn="1" w:lastColumn="0" w:oddVBand="0" w:evenVBand="0" w:oddHBand="0" w:evenHBand="0" w:firstRowFirstColumn="0" w:firstRowLastColumn="0" w:lastRowFirstColumn="0" w:lastRowLastColumn="0"/>
            <w:tcW w:w="5600" w:type="dxa"/>
          </w:tcPr>
          <w:p w:rsidR="002646FE" w:rsidRPr="001E4F16" w:rsidRDefault="002646FE" w:rsidP="00F67BF7">
            <w:pPr>
              <w:jc w:val="both"/>
            </w:pPr>
            <w:r w:rsidRPr="001E4F16">
              <w:t xml:space="preserve">Western toilet with flush   </w:t>
            </w:r>
            <w:r>
              <w:tab/>
              <w:t xml:space="preserve">            </w:t>
            </w:r>
            <w:r w:rsidRPr="001E4F16">
              <w:t>Western</w:t>
            </w:r>
          </w:p>
        </w:tc>
      </w:tr>
      <w:tr w:rsidR="002646FE" w:rsidRPr="001E4F16" w:rsidTr="004148D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5600" w:type="dxa"/>
          </w:tcPr>
          <w:p w:rsidR="002646FE" w:rsidRPr="001E4F16" w:rsidRDefault="002646FE" w:rsidP="00F67BF7">
            <w:pPr>
              <w:jc w:val="both"/>
            </w:pPr>
            <w:r w:rsidRPr="001E4F16">
              <w:t xml:space="preserve">Western toilet without flush  </w:t>
            </w:r>
            <w:r w:rsidRPr="001E4F16">
              <w:tab/>
              <w:t xml:space="preserve">   </w:t>
            </w:r>
            <w:r>
              <w:t xml:space="preserve">        </w:t>
            </w:r>
            <w:r w:rsidRPr="001E4F16">
              <w:t xml:space="preserve"> Western</w:t>
            </w:r>
          </w:p>
        </w:tc>
      </w:tr>
      <w:tr w:rsidR="002646FE" w:rsidRPr="001E4F16" w:rsidTr="004148DB">
        <w:trPr>
          <w:trHeight w:val="265"/>
        </w:trPr>
        <w:tc>
          <w:tcPr>
            <w:cnfStyle w:val="001000000000" w:firstRow="0" w:lastRow="0" w:firstColumn="1" w:lastColumn="0" w:oddVBand="0" w:evenVBand="0" w:oddHBand="0" w:evenHBand="0" w:firstRowFirstColumn="0" w:firstRowLastColumn="0" w:lastRowFirstColumn="0" w:lastRowLastColumn="0"/>
            <w:tcW w:w="5600" w:type="dxa"/>
          </w:tcPr>
          <w:p w:rsidR="002646FE" w:rsidRPr="001E4F16" w:rsidRDefault="002646FE" w:rsidP="00F67BF7">
            <w:pPr>
              <w:jc w:val="both"/>
            </w:pPr>
            <w:r w:rsidRPr="001E4F16">
              <w:t>Improved latrine</w:t>
            </w:r>
            <w:r w:rsidRPr="001E4F16">
              <w:tab/>
            </w:r>
            <w:r>
              <w:tab/>
              <w:t xml:space="preserve">            </w:t>
            </w:r>
            <w:r w:rsidRPr="001E4F16">
              <w:t xml:space="preserve">Improved </w:t>
            </w:r>
          </w:p>
        </w:tc>
      </w:tr>
      <w:tr w:rsidR="008A3A26" w:rsidRPr="001E4F16" w:rsidTr="004148D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00" w:type="dxa"/>
          </w:tcPr>
          <w:p w:rsidR="008A3A26" w:rsidRPr="001E4F16" w:rsidRDefault="008A3A26" w:rsidP="00F67BF7">
            <w:pPr>
              <w:jc w:val="both"/>
            </w:pPr>
            <w:r w:rsidRPr="001E4F16">
              <w:t>Traditional unimproved latrine             Unimproved</w:t>
            </w:r>
          </w:p>
        </w:tc>
      </w:tr>
    </w:tbl>
    <w:p w:rsidR="002646FE" w:rsidRDefault="002646FE" w:rsidP="00F67BF7">
      <w:pPr>
        <w:ind w:left="360"/>
        <w:jc w:val="both"/>
        <w:rPr>
          <w:b/>
        </w:rPr>
      </w:pPr>
      <w:r>
        <w:rPr>
          <w:b/>
        </w:rPr>
        <w:t>SMS</w:t>
      </w:r>
    </w:p>
    <w:tbl>
      <w:tblPr>
        <w:tblStyle w:val="PlainTable1"/>
        <w:tblpPr w:leftFromText="141" w:rightFromText="141" w:vertAnchor="text" w:tblpY="1"/>
        <w:tblOverlap w:val="never"/>
        <w:tblW w:w="0" w:type="auto"/>
        <w:tblLook w:val="00A0" w:firstRow="1" w:lastRow="0" w:firstColumn="1" w:lastColumn="0" w:noHBand="0" w:noVBand="0"/>
      </w:tblPr>
      <w:tblGrid>
        <w:gridCol w:w="5631"/>
      </w:tblGrid>
      <w:tr w:rsidR="00BA6B06" w:rsidRPr="001E4F16" w:rsidTr="007E7B01">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631" w:type="dxa"/>
          </w:tcPr>
          <w:p w:rsidR="00BA6B06" w:rsidRDefault="00BA6B06">
            <w:pPr>
              <w:jc w:val="both"/>
            </w:pPr>
            <w:r w:rsidRPr="00BA6B06">
              <w:rPr>
                <w:color w:val="FF0000"/>
              </w:rPr>
              <w:t>Original category                                    New Category</w:t>
            </w:r>
          </w:p>
        </w:tc>
      </w:tr>
      <w:tr w:rsidR="002646FE" w:rsidRPr="001E4F16" w:rsidTr="007E7B01">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631" w:type="dxa"/>
          </w:tcPr>
          <w:p w:rsidR="002646FE" w:rsidRPr="001E4F16" w:rsidRDefault="00BA6B06">
            <w:pPr>
              <w:jc w:val="both"/>
            </w:pPr>
            <w:r>
              <w:t>Traditional I</w:t>
            </w:r>
            <w:r w:rsidRPr="001E4F16">
              <w:t>mproved latrine</w:t>
            </w:r>
            <w:r>
              <w:t xml:space="preserve">                </w:t>
            </w:r>
            <w:r w:rsidR="002646FE" w:rsidRPr="001E4F16">
              <w:t>VIP</w:t>
            </w:r>
          </w:p>
        </w:tc>
      </w:tr>
      <w:tr w:rsidR="00BA6B06" w:rsidRPr="001E4F16" w:rsidTr="007E7B01">
        <w:trPr>
          <w:trHeight w:val="160"/>
        </w:trPr>
        <w:tc>
          <w:tcPr>
            <w:cnfStyle w:val="001000000000" w:firstRow="0" w:lastRow="0" w:firstColumn="1" w:lastColumn="0" w:oddVBand="0" w:evenVBand="0" w:oddHBand="0" w:evenHBand="0" w:firstRowFirstColumn="0" w:firstRowLastColumn="0" w:lastRowFirstColumn="0" w:lastRowLastColumn="0"/>
            <w:tcW w:w="5631" w:type="dxa"/>
          </w:tcPr>
          <w:p w:rsidR="00BA6B06" w:rsidRDefault="00BA6B06">
            <w:pPr>
              <w:jc w:val="both"/>
            </w:pPr>
            <w:r w:rsidRPr="001E4F16">
              <w:t>Improved latrine</w:t>
            </w:r>
            <w:r w:rsidRPr="001E4F16">
              <w:tab/>
            </w:r>
            <w:r>
              <w:tab/>
              <w:t xml:space="preserve">          </w:t>
            </w:r>
            <w:r w:rsidRPr="001E4F16">
              <w:t>Improved</w:t>
            </w:r>
          </w:p>
        </w:tc>
      </w:tr>
      <w:tr w:rsidR="002646FE" w:rsidRPr="001E4F16" w:rsidTr="007E7B01">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631" w:type="dxa"/>
          </w:tcPr>
          <w:p w:rsidR="002646FE" w:rsidRPr="001E4F16" w:rsidRDefault="00BA6B06">
            <w:pPr>
              <w:jc w:val="both"/>
            </w:pPr>
            <w:r w:rsidRPr="00BA6B06">
              <w:t>Western style</w:t>
            </w:r>
            <w:r>
              <w:t xml:space="preserve">                    </w:t>
            </w:r>
            <w:r w:rsidR="002646FE" w:rsidRPr="001E4F16">
              <w:tab/>
              <w:t xml:space="preserve">   </w:t>
            </w:r>
            <w:r>
              <w:t xml:space="preserve">       </w:t>
            </w:r>
            <w:r w:rsidR="002646FE" w:rsidRPr="001E4F16">
              <w:t>Western</w:t>
            </w:r>
          </w:p>
        </w:tc>
      </w:tr>
      <w:tr w:rsidR="00BA6B06" w:rsidRPr="001E4F16" w:rsidTr="007E7B01">
        <w:trPr>
          <w:trHeight w:val="169"/>
        </w:trPr>
        <w:tc>
          <w:tcPr>
            <w:cnfStyle w:val="001000000000" w:firstRow="0" w:lastRow="0" w:firstColumn="1" w:lastColumn="0" w:oddVBand="0" w:evenVBand="0" w:oddHBand="0" w:evenHBand="0" w:firstRowFirstColumn="0" w:firstRowLastColumn="0" w:lastRowFirstColumn="0" w:lastRowLastColumn="0"/>
            <w:tcW w:w="5631" w:type="dxa"/>
          </w:tcPr>
          <w:p w:rsidR="00BA6B06" w:rsidRPr="00BA6B06" w:rsidRDefault="00BA6B06">
            <w:pPr>
              <w:jc w:val="both"/>
            </w:pPr>
            <w:r>
              <w:t xml:space="preserve">Unimproved latrine                   </w:t>
            </w:r>
            <w:r w:rsidRPr="001E4F16">
              <w:t xml:space="preserve">             Unimproved</w:t>
            </w:r>
          </w:p>
        </w:tc>
      </w:tr>
      <w:tr w:rsidR="00BA6B06" w:rsidRPr="001E4F16" w:rsidTr="007E7B01">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5631" w:type="dxa"/>
          </w:tcPr>
          <w:p w:rsidR="00BA6B06" w:rsidRPr="001E4F16" w:rsidRDefault="008A3A26">
            <w:pPr>
              <w:jc w:val="both"/>
            </w:pPr>
            <w:r>
              <w:t xml:space="preserve">In the wood                                 </w:t>
            </w:r>
            <w:r w:rsidRPr="001E4F16">
              <w:t xml:space="preserve">             Unimproved</w:t>
            </w:r>
          </w:p>
        </w:tc>
      </w:tr>
    </w:tbl>
    <w:p w:rsidR="004148DB" w:rsidRDefault="00671F1D" w:rsidP="00F67BF7">
      <w:pPr>
        <w:jc w:val="both"/>
      </w:pPr>
      <w:r>
        <w:br w:type="textWrapping" w:clear="all"/>
      </w:r>
    </w:p>
    <w:p w:rsidR="00A84C25" w:rsidRPr="00F94567" w:rsidRDefault="00A84C25" w:rsidP="00F67BF7">
      <w:pPr>
        <w:jc w:val="both"/>
        <w:rPr>
          <w:lang w:val="en-US"/>
        </w:rPr>
      </w:pPr>
      <w:r>
        <w:t>More than 60% of the SMS respondents have a “</w:t>
      </w:r>
      <w:r w:rsidRPr="00A84C25">
        <w:rPr>
          <w:i/>
        </w:rPr>
        <w:t>VIP</w:t>
      </w:r>
      <w:r>
        <w:t>” or “</w:t>
      </w:r>
      <w:r w:rsidRPr="00A84C25">
        <w:rPr>
          <w:i/>
        </w:rPr>
        <w:t>improved</w:t>
      </w:r>
      <w:r>
        <w:t>” latrine</w:t>
      </w:r>
      <w:r w:rsidR="00671F1D">
        <w:t>,</w:t>
      </w:r>
      <w:r>
        <w:t xml:space="preserve"> while more than 50% of F2F respondents reported having an “</w:t>
      </w:r>
      <w:r w:rsidRPr="00A84C25">
        <w:rPr>
          <w:i/>
        </w:rPr>
        <w:t>improved</w:t>
      </w:r>
      <w:r>
        <w:t>” latrine.</w:t>
      </w:r>
    </w:p>
    <w:tbl>
      <w:tblPr>
        <w:tblStyle w:val="TableGrid"/>
        <w:tblpPr w:leftFromText="180" w:rightFromText="180" w:vertAnchor="page" w:horzAnchor="margin" w:tblpY="10807"/>
        <w:tblW w:w="0" w:type="auto"/>
        <w:tblLook w:val="04A0" w:firstRow="1" w:lastRow="0" w:firstColumn="1" w:lastColumn="0" w:noHBand="0" w:noVBand="1"/>
      </w:tblPr>
      <w:tblGrid>
        <w:gridCol w:w="1723"/>
        <w:gridCol w:w="1598"/>
        <w:gridCol w:w="1276"/>
        <w:gridCol w:w="1275"/>
        <w:gridCol w:w="1560"/>
      </w:tblGrid>
      <w:tr w:rsidR="004148DB" w:rsidTr="004148DB">
        <w:tc>
          <w:tcPr>
            <w:tcW w:w="3321" w:type="dxa"/>
            <w:gridSpan w:val="2"/>
          </w:tcPr>
          <w:p w:rsidR="004148DB" w:rsidRDefault="004148DB" w:rsidP="00F67BF7">
            <w:pPr>
              <w:jc w:val="both"/>
              <w:rPr>
                <w:b/>
              </w:rPr>
            </w:pPr>
          </w:p>
        </w:tc>
        <w:tc>
          <w:tcPr>
            <w:tcW w:w="1276" w:type="dxa"/>
          </w:tcPr>
          <w:p w:rsidR="004148DB" w:rsidRDefault="004148DB" w:rsidP="00F67BF7">
            <w:pPr>
              <w:jc w:val="both"/>
              <w:rPr>
                <w:b/>
              </w:rPr>
            </w:pPr>
            <w:r>
              <w:rPr>
                <w:b/>
              </w:rPr>
              <w:t>Group A 24Hr recall</w:t>
            </w:r>
          </w:p>
        </w:tc>
        <w:tc>
          <w:tcPr>
            <w:tcW w:w="1275" w:type="dxa"/>
          </w:tcPr>
          <w:p w:rsidR="004148DB" w:rsidRDefault="004148DB" w:rsidP="00F67BF7">
            <w:pPr>
              <w:jc w:val="both"/>
              <w:rPr>
                <w:b/>
              </w:rPr>
            </w:pPr>
            <w:r>
              <w:rPr>
                <w:b/>
              </w:rPr>
              <w:t xml:space="preserve">F2F       </w:t>
            </w:r>
            <w:r w:rsidR="00A9664D">
              <w:rPr>
                <w:b/>
              </w:rPr>
              <w:t>seven</w:t>
            </w:r>
            <w:r w:rsidR="00A904EC">
              <w:rPr>
                <w:b/>
              </w:rPr>
              <w:t xml:space="preserve"> </w:t>
            </w:r>
            <w:r>
              <w:rPr>
                <w:b/>
              </w:rPr>
              <w:t>Day recall</w:t>
            </w:r>
          </w:p>
        </w:tc>
        <w:tc>
          <w:tcPr>
            <w:tcW w:w="1560" w:type="dxa"/>
          </w:tcPr>
          <w:p w:rsidR="004148DB" w:rsidRPr="000F2C74" w:rsidRDefault="004148DB" w:rsidP="00F67BF7">
            <w:pPr>
              <w:jc w:val="both"/>
              <w:rPr>
                <w:b/>
                <w:sz w:val="8"/>
              </w:rPr>
            </w:pPr>
          </w:p>
          <w:p w:rsidR="004148DB" w:rsidRDefault="004148DB" w:rsidP="00F67BF7">
            <w:pPr>
              <w:jc w:val="both"/>
              <w:rPr>
                <w:b/>
              </w:rPr>
            </w:pPr>
            <w:r>
              <w:rPr>
                <w:b/>
              </w:rPr>
              <w:t>p-value</w:t>
            </w:r>
          </w:p>
        </w:tc>
      </w:tr>
      <w:tr w:rsidR="004148DB" w:rsidTr="004148DB">
        <w:tc>
          <w:tcPr>
            <w:tcW w:w="1723" w:type="dxa"/>
          </w:tcPr>
          <w:p w:rsidR="004148DB" w:rsidRPr="00562AD4" w:rsidRDefault="004148DB" w:rsidP="00F67BF7">
            <w:pPr>
              <w:jc w:val="both"/>
              <w:rPr>
                <w:b/>
                <w:sz w:val="8"/>
              </w:rPr>
            </w:pPr>
          </w:p>
          <w:p w:rsidR="004148DB" w:rsidRDefault="004148DB" w:rsidP="00F67BF7">
            <w:pPr>
              <w:jc w:val="both"/>
              <w:rPr>
                <w:b/>
              </w:rPr>
            </w:pPr>
            <w:r>
              <w:rPr>
                <w:b/>
              </w:rPr>
              <w:t>Gender of the respondent</w:t>
            </w:r>
          </w:p>
        </w:tc>
        <w:tc>
          <w:tcPr>
            <w:tcW w:w="1598" w:type="dxa"/>
          </w:tcPr>
          <w:p w:rsidR="004148DB" w:rsidRPr="00C419FD" w:rsidRDefault="004148DB" w:rsidP="00F67BF7">
            <w:pPr>
              <w:jc w:val="both"/>
              <w:rPr>
                <w:b/>
                <w:sz w:val="16"/>
              </w:rPr>
            </w:pPr>
          </w:p>
          <w:p w:rsidR="004148DB" w:rsidRDefault="004148DB" w:rsidP="00F67BF7">
            <w:pPr>
              <w:jc w:val="both"/>
              <w:rPr>
                <w:b/>
              </w:rPr>
            </w:pPr>
            <w:r>
              <w:rPr>
                <w:b/>
              </w:rPr>
              <w:t>Male</w:t>
            </w:r>
          </w:p>
        </w:tc>
        <w:tc>
          <w:tcPr>
            <w:tcW w:w="1276" w:type="dxa"/>
          </w:tcPr>
          <w:p w:rsidR="004148DB" w:rsidRPr="00887A9A" w:rsidRDefault="004148DB" w:rsidP="00F67BF7">
            <w:pPr>
              <w:jc w:val="both"/>
              <w:rPr>
                <w:color w:val="FF0000"/>
                <w:sz w:val="16"/>
              </w:rPr>
            </w:pPr>
          </w:p>
          <w:p w:rsidR="004148DB" w:rsidRPr="00887A9A" w:rsidRDefault="00A23046" w:rsidP="00F67BF7">
            <w:pPr>
              <w:jc w:val="both"/>
              <w:rPr>
                <w:color w:val="FF0000"/>
              </w:rPr>
            </w:pPr>
            <w:r>
              <w:rPr>
                <w:color w:val="FF0000"/>
              </w:rPr>
              <w:t>7</w:t>
            </w:r>
            <w:r w:rsidR="004148DB" w:rsidRPr="00887A9A">
              <w:rPr>
                <w:color w:val="FF0000"/>
              </w:rPr>
              <w:t>1.15%</w:t>
            </w:r>
          </w:p>
        </w:tc>
        <w:tc>
          <w:tcPr>
            <w:tcW w:w="1275" w:type="dxa"/>
          </w:tcPr>
          <w:p w:rsidR="004148DB" w:rsidRPr="00887A9A" w:rsidRDefault="004148DB" w:rsidP="00F67BF7">
            <w:pPr>
              <w:jc w:val="both"/>
              <w:rPr>
                <w:color w:val="FF0000"/>
                <w:sz w:val="16"/>
              </w:rPr>
            </w:pPr>
          </w:p>
          <w:p w:rsidR="004148DB" w:rsidRPr="00887A9A" w:rsidRDefault="004148DB" w:rsidP="00F67BF7">
            <w:pPr>
              <w:jc w:val="both"/>
              <w:rPr>
                <w:color w:val="FF0000"/>
              </w:rPr>
            </w:pPr>
            <w:r w:rsidRPr="00887A9A">
              <w:rPr>
                <w:color w:val="FF0000"/>
              </w:rPr>
              <w:t>30.43%</w:t>
            </w:r>
          </w:p>
        </w:tc>
        <w:tc>
          <w:tcPr>
            <w:tcW w:w="1560" w:type="dxa"/>
          </w:tcPr>
          <w:p w:rsidR="004148DB" w:rsidRDefault="004148DB" w:rsidP="00F67BF7">
            <w:pPr>
              <w:jc w:val="both"/>
              <w:rPr>
                <w:b/>
              </w:rPr>
            </w:pPr>
          </w:p>
          <w:p w:rsidR="004148DB" w:rsidRPr="00583C9D" w:rsidRDefault="004148DB" w:rsidP="00F6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Lucida Console" w:eastAsia="Times New Roman" w:hAnsi="Lucida Console" w:cs="Courier New"/>
                <w:color w:val="FF0000"/>
                <w:sz w:val="20"/>
                <w:szCs w:val="20"/>
              </w:rPr>
            </w:pPr>
            <w:r w:rsidRPr="00583C9D">
              <w:rPr>
                <w:rFonts w:ascii="Lucida Console" w:eastAsia="Times New Roman" w:hAnsi="Lucida Console" w:cs="Courier New"/>
                <w:color w:val="FF0000"/>
                <w:sz w:val="20"/>
                <w:szCs w:val="20"/>
              </w:rPr>
              <w:t>2.2e-16</w:t>
            </w:r>
          </w:p>
          <w:p w:rsidR="004148DB" w:rsidRPr="00935708" w:rsidRDefault="004148DB" w:rsidP="00F67BF7">
            <w:pPr>
              <w:jc w:val="both"/>
            </w:pPr>
          </w:p>
        </w:tc>
      </w:tr>
      <w:tr w:rsidR="004148DB" w:rsidTr="004148DB">
        <w:tc>
          <w:tcPr>
            <w:tcW w:w="1723" w:type="dxa"/>
            <w:vMerge w:val="restart"/>
          </w:tcPr>
          <w:p w:rsidR="004148DB" w:rsidRPr="00562AD4" w:rsidRDefault="004148DB" w:rsidP="00F67BF7">
            <w:pPr>
              <w:jc w:val="both"/>
              <w:rPr>
                <w:b/>
                <w:sz w:val="10"/>
              </w:rPr>
            </w:pPr>
          </w:p>
          <w:p w:rsidR="004148DB" w:rsidRDefault="004148DB" w:rsidP="00F67BF7">
            <w:pPr>
              <w:jc w:val="both"/>
              <w:rPr>
                <w:b/>
              </w:rPr>
            </w:pPr>
            <w:r>
              <w:rPr>
                <w:b/>
              </w:rPr>
              <w:t>District</w:t>
            </w:r>
          </w:p>
        </w:tc>
        <w:tc>
          <w:tcPr>
            <w:tcW w:w="1598" w:type="dxa"/>
          </w:tcPr>
          <w:p w:rsidR="004148DB" w:rsidRDefault="004148DB" w:rsidP="00F67BF7">
            <w:pPr>
              <w:jc w:val="both"/>
              <w:rPr>
                <w:b/>
              </w:rPr>
            </w:pPr>
            <w:r>
              <w:rPr>
                <w:b/>
              </w:rPr>
              <w:t>Tete</w:t>
            </w:r>
          </w:p>
        </w:tc>
        <w:tc>
          <w:tcPr>
            <w:tcW w:w="1276" w:type="dxa"/>
          </w:tcPr>
          <w:p w:rsidR="004148DB" w:rsidRPr="00881062" w:rsidRDefault="004148DB" w:rsidP="00F67BF7">
            <w:pPr>
              <w:jc w:val="both"/>
              <w:rPr>
                <w:color w:val="FF0000"/>
              </w:rPr>
            </w:pPr>
            <w:r w:rsidRPr="00881062">
              <w:rPr>
                <w:color w:val="FF0000"/>
              </w:rPr>
              <w:t>69.03%</w:t>
            </w:r>
          </w:p>
        </w:tc>
        <w:tc>
          <w:tcPr>
            <w:tcW w:w="1275" w:type="dxa"/>
          </w:tcPr>
          <w:p w:rsidR="004148DB" w:rsidRPr="00881062" w:rsidRDefault="004148DB" w:rsidP="00A23046">
            <w:pPr>
              <w:jc w:val="both"/>
              <w:rPr>
                <w:color w:val="FF0000"/>
              </w:rPr>
            </w:pPr>
            <w:r>
              <w:rPr>
                <w:color w:val="FF0000"/>
              </w:rPr>
              <w:t>4</w:t>
            </w:r>
            <w:r w:rsidR="00A23046">
              <w:rPr>
                <w:color w:val="FF0000"/>
              </w:rPr>
              <w:t>7</w:t>
            </w:r>
            <w:r>
              <w:rPr>
                <w:color w:val="FF0000"/>
              </w:rPr>
              <w:t>.96</w:t>
            </w:r>
            <w:r w:rsidRPr="00881062">
              <w:rPr>
                <w:color w:val="FF0000"/>
              </w:rPr>
              <w:t>%</w:t>
            </w:r>
          </w:p>
        </w:tc>
        <w:tc>
          <w:tcPr>
            <w:tcW w:w="1560" w:type="dxa"/>
            <w:vMerge w:val="restart"/>
          </w:tcPr>
          <w:p w:rsidR="004148DB" w:rsidRPr="00881062" w:rsidRDefault="004148DB" w:rsidP="00F67BF7">
            <w:pPr>
              <w:jc w:val="both"/>
              <w:rPr>
                <w:b/>
                <w:color w:val="FF0000"/>
                <w:sz w:val="10"/>
              </w:rPr>
            </w:pPr>
          </w:p>
          <w:p w:rsidR="004148DB" w:rsidRPr="00583C9D" w:rsidRDefault="004148DB" w:rsidP="00F6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Lucida Console" w:eastAsia="Times New Roman" w:hAnsi="Lucida Console" w:cs="Courier New"/>
                <w:color w:val="FF0000"/>
                <w:sz w:val="20"/>
                <w:szCs w:val="20"/>
              </w:rPr>
            </w:pPr>
            <w:r w:rsidRPr="00583C9D">
              <w:rPr>
                <w:rFonts w:ascii="Lucida Console" w:eastAsia="Times New Roman" w:hAnsi="Lucida Console" w:cs="Courier New"/>
                <w:color w:val="FF0000"/>
                <w:sz w:val="20"/>
                <w:szCs w:val="20"/>
              </w:rPr>
              <w:t>9.38</w:t>
            </w:r>
            <w:r w:rsidR="00A23046">
              <w:rPr>
                <w:rFonts w:ascii="Lucida Console" w:eastAsia="Times New Roman" w:hAnsi="Lucida Console" w:cs="Courier New"/>
                <w:color w:val="FF0000"/>
                <w:sz w:val="20"/>
                <w:szCs w:val="20"/>
              </w:rPr>
              <w:t>7</w:t>
            </w:r>
            <w:r w:rsidRPr="00583C9D">
              <w:rPr>
                <w:rFonts w:ascii="Lucida Console" w:eastAsia="Times New Roman" w:hAnsi="Lucida Console" w:cs="Courier New"/>
                <w:color w:val="FF0000"/>
                <w:sz w:val="20"/>
                <w:szCs w:val="20"/>
              </w:rPr>
              <w:t>e-15</w:t>
            </w:r>
          </w:p>
          <w:p w:rsidR="004148DB" w:rsidRPr="00881062" w:rsidRDefault="004148DB" w:rsidP="00F67BF7">
            <w:pPr>
              <w:jc w:val="both"/>
              <w:rPr>
                <w:color w:val="FF0000"/>
              </w:rPr>
            </w:pPr>
          </w:p>
        </w:tc>
      </w:tr>
      <w:tr w:rsidR="004148DB" w:rsidTr="004148DB">
        <w:tc>
          <w:tcPr>
            <w:tcW w:w="1723" w:type="dxa"/>
            <w:vMerge/>
          </w:tcPr>
          <w:p w:rsidR="004148DB" w:rsidRDefault="004148DB" w:rsidP="00F67BF7">
            <w:pPr>
              <w:jc w:val="both"/>
              <w:rPr>
                <w:b/>
              </w:rPr>
            </w:pPr>
          </w:p>
        </w:tc>
        <w:tc>
          <w:tcPr>
            <w:tcW w:w="1598" w:type="dxa"/>
          </w:tcPr>
          <w:p w:rsidR="004148DB" w:rsidRDefault="004148DB" w:rsidP="00F67BF7">
            <w:pPr>
              <w:jc w:val="both"/>
              <w:rPr>
                <w:b/>
              </w:rPr>
            </w:pPr>
            <w:r>
              <w:rPr>
                <w:b/>
              </w:rPr>
              <w:t>Zambezia</w:t>
            </w:r>
          </w:p>
        </w:tc>
        <w:tc>
          <w:tcPr>
            <w:tcW w:w="1276" w:type="dxa"/>
          </w:tcPr>
          <w:p w:rsidR="004148DB" w:rsidRPr="00881062" w:rsidRDefault="004148DB" w:rsidP="00F67BF7">
            <w:pPr>
              <w:jc w:val="both"/>
              <w:rPr>
                <w:color w:val="FF0000"/>
              </w:rPr>
            </w:pPr>
            <w:r w:rsidRPr="00881062">
              <w:rPr>
                <w:color w:val="FF0000"/>
              </w:rPr>
              <w:t>30.96%</w:t>
            </w:r>
          </w:p>
        </w:tc>
        <w:tc>
          <w:tcPr>
            <w:tcW w:w="1275" w:type="dxa"/>
          </w:tcPr>
          <w:p w:rsidR="004148DB" w:rsidRPr="00881062" w:rsidRDefault="004148DB" w:rsidP="00F67BF7">
            <w:pPr>
              <w:jc w:val="both"/>
              <w:rPr>
                <w:color w:val="FF0000"/>
              </w:rPr>
            </w:pPr>
            <w:r>
              <w:rPr>
                <w:color w:val="FF0000"/>
              </w:rPr>
              <w:t>52.04</w:t>
            </w:r>
            <w:r w:rsidRPr="00881062">
              <w:rPr>
                <w:color w:val="FF0000"/>
              </w:rPr>
              <w:t>%</w:t>
            </w:r>
          </w:p>
        </w:tc>
        <w:tc>
          <w:tcPr>
            <w:tcW w:w="1560" w:type="dxa"/>
            <w:vMerge/>
          </w:tcPr>
          <w:p w:rsidR="004148DB" w:rsidRPr="00881062" w:rsidRDefault="004148DB" w:rsidP="00F67BF7">
            <w:pPr>
              <w:jc w:val="both"/>
              <w:rPr>
                <w:b/>
                <w:color w:val="FF0000"/>
              </w:rPr>
            </w:pPr>
          </w:p>
        </w:tc>
      </w:tr>
      <w:tr w:rsidR="004148DB" w:rsidTr="004148DB">
        <w:tc>
          <w:tcPr>
            <w:tcW w:w="1723" w:type="dxa"/>
            <w:vMerge w:val="restart"/>
          </w:tcPr>
          <w:p w:rsidR="004148DB" w:rsidRDefault="004148DB" w:rsidP="00F67BF7">
            <w:pPr>
              <w:jc w:val="both"/>
              <w:rPr>
                <w:b/>
              </w:rPr>
            </w:pPr>
          </w:p>
          <w:p w:rsidR="004148DB" w:rsidRDefault="004148DB" w:rsidP="00F67BF7">
            <w:pPr>
              <w:jc w:val="both"/>
              <w:rPr>
                <w:b/>
              </w:rPr>
            </w:pPr>
          </w:p>
          <w:p w:rsidR="004148DB" w:rsidRDefault="004148DB" w:rsidP="00F67BF7">
            <w:pPr>
              <w:jc w:val="both"/>
              <w:rPr>
                <w:b/>
              </w:rPr>
            </w:pPr>
            <w:r>
              <w:rPr>
                <w:b/>
              </w:rPr>
              <w:t>Toilet Type</w:t>
            </w:r>
          </w:p>
        </w:tc>
        <w:tc>
          <w:tcPr>
            <w:tcW w:w="1598" w:type="dxa"/>
          </w:tcPr>
          <w:p w:rsidR="004148DB" w:rsidRDefault="004148DB" w:rsidP="00F67BF7">
            <w:pPr>
              <w:jc w:val="both"/>
              <w:rPr>
                <w:b/>
              </w:rPr>
            </w:pPr>
            <w:r>
              <w:rPr>
                <w:b/>
              </w:rPr>
              <w:t>VIP</w:t>
            </w:r>
          </w:p>
        </w:tc>
        <w:tc>
          <w:tcPr>
            <w:tcW w:w="1276" w:type="dxa"/>
          </w:tcPr>
          <w:p w:rsidR="004148DB" w:rsidRPr="00887A9A" w:rsidRDefault="004148DB" w:rsidP="00A23046">
            <w:pPr>
              <w:jc w:val="both"/>
              <w:rPr>
                <w:color w:val="FF0000"/>
              </w:rPr>
            </w:pPr>
            <w:r w:rsidRPr="00887A9A">
              <w:rPr>
                <w:color w:val="FF0000"/>
              </w:rPr>
              <w:t>33.2</w:t>
            </w:r>
            <w:r w:rsidR="00A23046">
              <w:rPr>
                <w:color w:val="FF0000"/>
              </w:rPr>
              <w:t>7</w:t>
            </w:r>
            <w:r w:rsidRPr="00887A9A">
              <w:rPr>
                <w:color w:val="FF0000"/>
              </w:rPr>
              <w:t>%</w:t>
            </w:r>
          </w:p>
        </w:tc>
        <w:tc>
          <w:tcPr>
            <w:tcW w:w="1275" w:type="dxa"/>
          </w:tcPr>
          <w:p w:rsidR="004148DB" w:rsidRPr="00887A9A" w:rsidRDefault="004148DB" w:rsidP="00A23046">
            <w:pPr>
              <w:jc w:val="both"/>
              <w:rPr>
                <w:color w:val="FF0000"/>
              </w:rPr>
            </w:pPr>
            <w:r w:rsidRPr="00887A9A">
              <w:rPr>
                <w:color w:val="FF0000"/>
              </w:rPr>
              <w:t>10.</w:t>
            </w:r>
            <w:r w:rsidR="00A23046">
              <w:rPr>
                <w:color w:val="FF0000"/>
              </w:rPr>
              <w:t>7</w:t>
            </w:r>
            <w:r w:rsidRPr="00887A9A">
              <w:rPr>
                <w:color w:val="FF0000"/>
              </w:rPr>
              <w:t>5%</w:t>
            </w:r>
          </w:p>
        </w:tc>
        <w:tc>
          <w:tcPr>
            <w:tcW w:w="1560" w:type="dxa"/>
          </w:tcPr>
          <w:p w:rsidR="004148DB" w:rsidRPr="00583C9D" w:rsidRDefault="004148DB" w:rsidP="00F67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Lucida Console" w:eastAsia="Times New Roman" w:hAnsi="Lucida Console" w:cs="Courier New"/>
                <w:color w:val="000000"/>
                <w:sz w:val="20"/>
                <w:szCs w:val="20"/>
              </w:rPr>
            </w:pPr>
            <w:r w:rsidRPr="00583C9D">
              <w:rPr>
                <w:rFonts w:ascii="Lucida Console" w:eastAsia="Times New Roman" w:hAnsi="Lucida Console" w:cs="Courier New"/>
                <w:color w:val="FF0000"/>
                <w:sz w:val="20"/>
                <w:szCs w:val="20"/>
              </w:rPr>
              <w:t>2.2e-16</w:t>
            </w:r>
          </w:p>
        </w:tc>
      </w:tr>
      <w:tr w:rsidR="004148DB" w:rsidTr="004148DB">
        <w:tc>
          <w:tcPr>
            <w:tcW w:w="1723" w:type="dxa"/>
            <w:vMerge/>
          </w:tcPr>
          <w:p w:rsidR="004148DB" w:rsidRDefault="004148DB" w:rsidP="00F67BF7">
            <w:pPr>
              <w:jc w:val="both"/>
              <w:rPr>
                <w:b/>
              </w:rPr>
            </w:pPr>
          </w:p>
        </w:tc>
        <w:tc>
          <w:tcPr>
            <w:tcW w:w="1598" w:type="dxa"/>
          </w:tcPr>
          <w:p w:rsidR="004148DB" w:rsidRDefault="004148DB" w:rsidP="00F67BF7">
            <w:pPr>
              <w:jc w:val="both"/>
              <w:rPr>
                <w:b/>
              </w:rPr>
            </w:pPr>
            <w:r>
              <w:rPr>
                <w:b/>
              </w:rPr>
              <w:t>Improved</w:t>
            </w:r>
          </w:p>
        </w:tc>
        <w:tc>
          <w:tcPr>
            <w:tcW w:w="1276" w:type="dxa"/>
          </w:tcPr>
          <w:p w:rsidR="004148DB" w:rsidRPr="00887A9A" w:rsidRDefault="004148DB" w:rsidP="00A23046">
            <w:pPr>
              <w:jc w:val="both"/>
              <w:rPr>
                <w:color w:val="FF0000"/>
              </w:rPr>
            </w:pPr>
            <w:r w:rsidRPr="00887A9A">
              <w:rPr>
                <w:color w:val="FF0000"/>
              </w:rPr>
              <w:t>2</w:t>
            </w:r>
            <w:r w:rsidR="00A23046">
              <w:rPr>
                <w:color w:val="FF0000"/>
              </w:rPr>
              <w:t>7</w:t>
            </w:r>
            <w:r w:rsidRPr="00887A9A">
              <w:rPr>
                <w:color w:val="FF0000"/>
              </w:rPr>
              <w:t>.11%</w:t>
            </w:r>
          </w:p>
        </w:tc>
        <w:tc>
          <w:tcPr>
            <w:tcW w:w="1275" w:type="dxa"/>
          </w:tcPr>
          <w:p w:rsidR="004148DB" w:rsidRPr="00887A9A" w:rsidRDefault="004148DB" w:rsidP="00F67BF7">
            <w:pPr>
              <w:jc w:val="both"/>
              <w:rPr>
                <w:color w:val="FF0000"/>
              </w:rPr>
            </w:pPr>
            <w:r w:rsidRPr="00887A9A">
              <w:rPr>
                <w:color w:val="FF0000"/>
              </w:rPr>
              <w:t>5.81%</w:t>
            </w:r>
          </w:p>
        </w:tc>
        <w:tc>
          <w:tcPr>
            <w:tcW w:w="1560" w:type="dxa"/>
          </w:tcPr>
          <w:p w:rsidR="004148DB" w:rsidRPr="00935708" w:rsidRDefault="004148DB" w:rsidP="00F67BF7">
            <w:pPr>
              <w:jc w:val="both"/>
            </w:pPr>
            <w:r w:rsidRPr="00583C9D">
              <w:rPr>
                <w:rFonts w:ascii="Lucida Console" w:eastAsia="Times New Roman" w:hAnsi="Lucida Console" w:cs="Courier New"/>
                <w:color w:val="FF0000"/>
                <w:sz w:val="20"/>
                <w:szCs w:val="20"/>
              </w:rPr>
              <w:t>2.2e-16</w:t>
            </w:r>
          </w:p>
        </w:tc>
      </w:tr>
      <w:tr w:rsidR="004148DB" w:rsidTr="004148DB">
        <w:tc>
          <w:tcPr>
            <w:tcW w:w="1723" w:type="dxa"/>
            <w:vMerge/>
          </w:tcPr>
          <w:p w:rsidR="004148DB" w:rsidRDefault="004148DB" w:rsidP="00F67BF7">
            <w:pPr>
              <w:jc w:val="both"/>
              <w:rPr>
                <w:b/>
              </w:rPr>
            </w:pPr>
          </w:p>
        </w:tc>
        <w:tc>
          <w:tcPr>
            <w:tcW w:w="1598" w:type="dxa"/>
          </w:tcPr>
          <w:p w:rsidR="004148DB" w:rsidRDefault="004148DB" w:rsidP="00F67BF7">
            <w:pPr>
              <w:jc w:val="both"/>
              <w:rPr>
                <w:b/>
              </w:rPr>
            </w:pPr>
            <w:r>
              <w:rPr>
                <w:b/>
              </w:rPr>
              <w:t>Western</w:t>
            </w:r>
          </w:p>
        </w:tc>
        <w:tc>
          <w:tcPr>
            <w:tcW w:w="1276" w:type="dxa"/>
          </w:tcPr>
          <w:p w:rsidR="004148DB" w:rsidRPr="00887A9A" w:rsidRDefault="004148DB" w:rsidP="00F67BF7">
            <w:pPr>
              <w:jc w:val="both"/>
              <w:rPr>
                <w:color w:val="FF0000"/>
              </w:rPr>
            </w:pPr>
            <w:r w:rsidRPr="00887A9A">
              <w:rPr>
                <w:color w:val="FF0000"/>
              </w:rPr>
              <w:t>25.00%</w:t>
            </w:r>
          </w:p>
        </w:tc>
        <w:tc>
          <w:tcPr>
            <w:tcW w:w="1275" w:type="dxa"/>
          </w:tcPr>
          <w:p w:rsidR="004148DB" w:rsidRPr="00887A9A" w:rsidRDefault="004148DB" w:rsidP="00F67BF7">
            <w:pPr>
              <w:jc w:val="both"/>
              <w:rPr>
                <w:color w:val="FF0000"/>
              </w:rPr>
            </w:pPr>
            <w:r w:rsidRPr="00887A9A">
              <w:rPr>
                <w:color w:val="FF0000"/>
              </w:rPr>
              <w:t>0.98%</w:t>
            </w:r>
          </w:p>
        </w:tc>
        <w:tc>
          <w:tcPr>
            <w:tcW w:w="1560" w:type="dxa"/>
          </w:tcPr>
          <w:p w:rsidR="004148DB" w:rsidRPr="00881062" w:rsidRDefault="004148DB" w:rsidP="00F67BF7">
            <w:pPr>
              <w:jc w:val="both"/>
              <w:rPr>
                <w:color w:val="FF0000"/>
              </w:rPr>
            </w:pPr>
            <w:r w:rsidRPr="00583C9D">
              <w:rPr>
                <w:rFonts w:ascii="Lucida Console" w:eastAsia="Times New Roman" w:hAnsi="Lucida Console" w:cs="Courier New"/>
                <w:color w:val="FF0000"/>
                <w:sz w:val="20"/>
                <w:szCs w:val="20"/>
              </w:rPr>
              <w:t>2.2e-16</w:t>
            </w:r>
          </w:p>
        </w:tc>
      </w:tr>
      <w:tr w:rsidR="004148DB" w:rsidTr="004148DB">
        <w:tc>
          <w:tcPr>
            <w:tcW w:w="1723" w:type="dxa"/>
            <w:vMerge/>
          </w:tcPr>
          <w:p w:rsidR="004148DB" w:rsidRDefault="004148DB" w:rsidP="00F67BF7">
            <w:pPr>
              <w:jc w:val="both"/>
              <w:rPr>
                <w:b/>
              </w:rPr>
            </w:pPr>
          </w:p>
        </w:tc>
        <w:tc>
          <w:tcPr>
            <w:tcW w:w="1598" w:type="dxa"/>
          </w:tcPr>
          <w:p w:rsidR="004148DB" w:rsidRDefault="004148DB" w:rsidP="00F67BF7">
            <w:pPr>
              <w:jc w:val="both"/>
              <w:rPr>
                <w:b/>
              </w:rPr>
            </w:pPr>
            <w:r>
              <w:rPr>
                <w:b/>
              </w:rPr>
              <w:t>Unimproved</w:t>
            </w:r>
          </w:p>
        </w:tc>
        <w:tc>
          <w:tcPr>
            <w:tcW w:w="1276" w:type="dxa"/>
          </w:tcPr>
          <w:p w:rsidR="004148DB" w:rsidRPr="00887A9A" w:rsidRDefault="004148DB" w:rsidP="00F67BF7">
            <w:pPr>
              <w:jc w:val="both"/>
              <w:rPr>
                <w:color w:val="FF0000"/>
              </w:rPr>
            </w:pPr>
            <w:r w:rsidRPr="00887A9A">
              <w:rPr>
                <w:color w:val="FF0000"/>
              </w:rPr>
              <w:t>14.62%</w:t>
            </w:r>
          </w:p>
        </w:tc>
        <w:tc>
          <w:tcPr>
            <w:tcW w:w="1275" w:type="dxa"/>
          </w:tcPr>
          <w:p w:rsidR="004148DB" w:rsidRPr="00887A9A" w:rsidRDefault="004148DB" w:rsidP="00A23046">
            <w:pPr>
              <w:jc w:val="both"/>
              <w:rPr>
                <w:color w:val="FF0000"/>
              </w:rPr>
            </w:pPr>
            <w:r w:rsidRPr="00887A9A">
              <w:rPr>
                <w:color w:val="FF0000"/>
              </w:rPr>
              <w:t>82.4</w:t>
            </w:r>
            <w:r w:rsidR="00A23046">
              <w:rPr>
                <w:color w:val="FF0000"/>
              </w:rPr>
              <w:t>7</w:t>
            </w:r>
            <w:r w:rsidRPr="00887A9A">
              <w:rPr>
                <w:color w:val="FF0000"/>
              </w:rPr>
              <w:t>%</w:t>
            </w:r>
          </w:p>
        </w:tc>
        <w:tc>
          <w:tcPr>
            <w:tcW w:w="1560" w:type="dxa"/>
          </w:tcPr>
          <w:p w:rsidR="004148DB" w:rsidRPr="00935708" w:rsidRDefault="004148DB" w:rsidP="00F67BF7">
            <w:pPr>
              <w:jc w:val="both"/>
            </w:pPr>
            <w:r w:rsidRPr="00583C9D">
              <w:rPr>
                <w:rFonts w:ascii="Lucida Console" w:eastAsia="Times New Roman" w:hAnsi="Lucida Console" w:cs="Courier New"/>
                <w:color w:val="FF0000"/>
                <w:sz w:val="20"/>
                <w:szCs w:val="20"/>
              </w:rPr>
              <w:t>2.2e-16</w:t>
            </w:r>
          </w:p>
        </w:tc>
      </w:tr>
    </w:tbl>
    <w:p w:rsidR="00E51679" w:rsidRPr="00CD2BA4" w:rsidRDefault="00E51679" w:rsidP="00F67BF7">
      <w:pPr>
        <w:jc w:val="both"/>
      </w:pPr>
      <w:r w:rsidRPr="007E7B01">
        <w:rPr>
          <w:b/>
          <w:i/>
        </w:rPr>
        <w:t>Table 4</w:t>
      </w:r>
      <w:r w:rsidRPr="007E7B01">
        <w:rPr>
          <w:rFonts w:asciiTheme="minorHAnsi" w:hAnsiTheme="minorHAnsi" w:cstheme="minorBidi"/>
          <w:b/>
          <w:i/>
          <w:lang w:eastAsia="en-US"/>
        </w:rPr>
        <w:t>:</w:t>
      </w:r>
      <w:r>
        <w:t xml:space="preserve"> Population's proportions in Group-A and F2F surveys.</w:t>
      </w:r>
    </w:p>
    <w:p w:rsidR="00E51679" w:rsidRDefault="00E51679" w:rsidP="00F67BF7">
      <w:pPr>
        <w:jc w:val="both"/>
        <w:rPr>
          <w:b/>
        </w:rPr>
      </w:pPr>
    </w:p>
    <w:p w:rsidR="00E51679" w:rsidRDefault="00E51679" w:rsidP="00F67BF7">
      <w:pPr>
        <w:ind w:left="360"/>
        <w:jc w:val="both"/>
        <w:rPr>
          <w:b/>
        </w:rPr>
      </w:pPr>
    </w:p>
    <w:p w:rsidR="00E51679" w:rsidRDefault="00E51679" w:rsidP="00F67BF7">
      <w:pPr>
        <w:ind w:left="360"/>
        <w:jc w:val="both"/>
        <w:rPr>
          <w:b/>
        </w:rPr>
      </w:pPr>
    </w:p>
    <w:p w:rsidR="00E51679" w:rsidRDefault="00E51679" w:rsidP="00F67BF7">
      <w:pPr>
        <w:ind w:left="360"/>
        <w:jc w:val="both"/>
        <w:rPr>
          <w:b/>
        </w:rPr>
      </w:pPr>
    </w:p>
    <w:p w:rsidR="00E51679" w:rsidRDefault="00E51679" w:rsidP="00F67BF7">
      <w:pPr>
        <w:ind w:left="360"/>
        <w:jc w:val="both"/>
        <w:rPr>
          <w:b/>
        </w:rPr>
      </w:pPr>
    </w:p>
    <w:p w:rsidR="00E51679" w:rsidRDefault="00E51679" w:rsidP="00F67BF7">
      <w:pPr>
        <w:ind w:left="360"/>
        <w:jc w:val="both"/>
        <w:rPr>
          <w:b/>
        </w:rPr>
      </w:pPr>
    </w:p>
    <w:p w:rsidR="00E51679" w:rsidRDefault="00E51679" w:rsidP="00F67BF7">
      <w:pPr>
        <w:ind w:left="360"/>
        <w:jc w:val="both"/>
        <w:rPr>
          <w:b/>
        </w:rPr>
      </w:pPr>
    </w:p>
    <w:p w:rsidR="00E51679" w:rsidRDefault="00E51679" w:rsidP="00F67BF7">
      <w:pPr>
        <w:ind w:left="360"/>
        <w:jc w:val="both"/>
        <w:rPr>
          <w:b/>
        </w:rPr>
      </w:pPr>
    </w:p>
    <w:p w:rsidR="00E51679" w:rsidRDefault="00E51679" w:rsidP="00F67BF7">
      <w:pPr>
        <w:ind w:left="360"/>
        <w:jc w:val="both"/>
        <w:rPr>
          <w:b/>
        </w:rPr>
      </w:pPr>
    </w:p>
    <w:p w:rsidR="004148DB" w:rsidRDefault="004148DB" w:rsidP="00F67BF7">
      <w:pPr>
        <w:jc w:val="both"/>
        <w:rPr>
          <w:b/>
        </w:rPr>
      </w:pPr>
    </w:p>
    <w:p w:rsidR="00D604C1" w:rsidRDefault="00D604C1" w:rsidP="00F67BF7">
      <w:pPr>
        <w:jc w:val="both"/>
        <w:rPr>
          <w:b/>
        </w:rPr>
      </w:pPr>
      <w:r w:rsidRPr="00AC3316">
        <w:rPr>
          <w:b/>
        </w:rPr>
        <w:t>Food Consumption Score Nutrition analysis</w:t>
      </w:r>
    </w:p>
    <w:p w:rsidR="00A84C25" w:rsidRDefault="00A23046" w:rsidP="00F67BF7">
      <w:pPr>
        <w:jc w:val="both"/>
      </w:pPr>
      <w:r>
        <w:t>S</w:t>
      </w:r>
      <w:r w:rsidR="00F142CF" w:rsidRPr="00F142CF">
        <w:t xml:space="preserve">ignificant differences were observed among the Group-A 24H and F2F </w:t>
      </w:r>
      <w:r w:rsidR="00A9664D">
        <w:t>seven</w:t>
      </w:r>
      <w:r>
        <w:t xml:space="preserve"> d</w:t>
      </w:r>
      <w:r w:rsidR="00F142CF" w:rsidRPr="00F142CF">
        <w:t xml:space="preserve">ays in </w:t>
      </w:r>
      <w:r>
        <w:t>terms of the</w:t>
      </w:r>
      <w:r w:rsidRPr="00F142CF">
        <w:t xml:space="preserve"> </w:t>
      </w:r>
      <w:r w:rsidR="00F142CF" w:rsidRPr="00F142CF">
        <w:t xml:space="preserve">percentage of households who reported consuming </w:t>
      </w:r>
      <w:r>
        <w:t xml:space="preserve">vitamin A, protein, and hem iron rich foods either </w:t>
      </w:r>
      <w:r w:rsidR="0049186B">
        <w:t xml:space="preserve">0 days, 1-6 days </w:t>
      </w:r>
      <w:r>
        <w:t xml:space="preserve">or </w:t>
      </w:r>
      <w:r w:rsidR="00A9664D">
        <w:t>seven</w:t>
      </w:r>
      <w:r w:rsidR="0049186B">
        <w:t xml:space="preserve"> days</w:t>
      </w:r>
      <w:r>
        <w:t>.</w:t>
      </w:r>
      <w:r w:rsidR="0049186B">
        <w:t xml:space="preserve"> </w:t>
      </w:r>
      <w:r>
        <w:t>Since</w:t>
      </w:r>
      <w:r w:rsidR="00854652">
        <w:t xml:space="preserve"> the F2F sample seems to reach poorer respondents than the SMS sample, </w:t>
      </w:r>
      <w:r w:rsidR="0049186B">
        <w:t xml:space="preserve">a higher percentage </w:t>
      </w:r>
      <w:r w:rsidR="00854652">
        <w:t xml:space="preserve">of F2F respondents reported </w:t>
      </w:r>
      <w:r w:rsidR="00DF30C7">
        <w:t>having not</w:t>
      </w:r>
      <w:r w:rsidR="00854652">
        <w:t xml:space="preserve"> </w:t>
      </w:r>
      <w:r w:rsidR="00DF30C7">
        <w:t xml:space="preserve">consumed foods from the </w:t>
      </w:r>
      <w:r w:rsidR="00854652">
        <w:t xml:space="preserve">vitamin A, protein and </w:t>
      </w:r>
      <w:r w:rsidR="00DF30C7">
        <w:t>hem iron-</w:t>
      </w:r>
      <w:r w:rsidR="00854652">
        <w:t xml:space="preserve">rich food groups compared to the Group-A 24H. At the same time, a </w:t>
      </w:r>
      <w:r w:rsidR="0049186B">
        <w:t>lower percentage of F2F respondents reported</w:t>
      </w:r>
      <w:r w:rsidR="00F142CF" w:rsidRPr="00F142CF">
        <w:t xml:space="preserve"> </w:t>
      </w:r>
      <w:r w:rsidR="00854652">
        <w:t>consuming those three food groups every day compared to the SMS respondents.</w:t>
      </w:r>
    </w:p>
    <w:p w:rsidR="0049186B" w:rsidRPr="007E7B01" w:rsidRDefault="0049186B" w:rsidP="00F67BF7">
      <w:pPr>
        <w:pStyle w:val="HTMLPreformatted"/>
        <w:shd w:val="clear" w:color="auto" w:fill="FFFFFF"/>
        <w:wordWrap w:val="0"/>
        <w:spacing w:line="225" w:lineRule="atLeast"/>
        <w:jc w:val="both"/>
        <w:rPr>
          <w:rFonts w:asciiTheme="minorHAnsi" w:eastAsiaTheme="minorHAnsi" w:hAnsiTheme="minorHAnsi" w:cstheme="minorBidi"/>
          <w:b/>
          <w:i/>
          <w:sz w:val="22"/>
          <w:szCs w:val="22"/>
          <w:lang w:eastAsia="en-US"/>
        </w:rPr>
      </w:pPr>
      <w:r w:rsidRPr="007E7B01">
        <w:rPr>
          <w:rFonts w:asciiTheme="minorHAnsi" w:eastAsiaTheme="minorHAnsi" w:hAnsiTheme="minorHAnsi" w:cstheme="minorBidi"/>
          <w:b/>
          <w:i/>
          <w:sz w:val="22"/>
          <w:szCs w:val="22"/>
          <w:lang w:eastAsia="en-US"/>
        </w:rPr>
        <w:t xml:space="preserve">Table 5: </w:t>
      </w:r>
      <w:r w:rsidR="001943C2" w:rsidRPr="007E7B01">
        <w:rPr>
          <w:rFonts w:asciiTheme="minorHAnsi" w:eastAsiaTheme="minorHAnsi" w:hAnsiTheme="minorHAnsi" w:cstheme="minorBidi"/>
          <w:b/>
          <w:i/>
          <w:sz w:val="22"/>
          <w:szCs w:val="22"/>
          <w:lang w:eastAsia="en-US"/>
        </w:rPr>
        <w:t>Percentage</w:t>
      </w:r>
      <w:r w:rsidR="001943C2">
        <w:rPr>
          <w:rFonts w:asciiTheme="minorHAnsi" w:eastAsiaTheme="minorHAnsi" w:hAnsiTheme="minorHAnsi" w:cstheme="minorBidi"/>
          <w:b/>
          <w:i/>
          <w:sz w:val="22"/>
          <w:szCs w:val="22"/>
          <w:lang w:eastAsia="en-US"/>
        </w:rPr>
        <w:t xml:space="preserve"> </w:t>
      </w:r>
      <w:r w:rsidRPr="007E7B01">
        <w:rPr>
          <w:rFonts w:asciiTheme="minorHAnsi" w:eastAsiaTheme="minorHAnsi" w:hAnsiTheme="minorHAnsi" w:cstheme="minorBidi"/>
          <w:b/>
          <w:i/>
          <w:sz w:val="22"/>
          <w:szCs w:val="22"/>
          <w:lang w:eastAsia="en-US"/>
        </w:rPr>
        <w:t>of households who are consuming Vitamin A, Protein and Hem iron</w:t>
      </w:r>
      <w:r w:rsidR="001943C2">
        <w:rPr>
          <w:rFonts w:asciiTheme="minorHAnsi" w:eastAsiaTheme="minorHAnsi" w:hAnsiTheme="minorHAnsi" w:cstheme="minorBidi"/>
          <w:b/>
          <w:i/>
          <w:sz w:val="22"/>
          <w:szCs w:val="22"/>
          <w:lang w:eastAsia="en-US"/>
        </w:rPr>
        <w:t>-</w:t>
      </w:r>
      <w:r w:rsidRPr="007E7B01">
        <w:rPr>
          <w:rFonts w:asciiTheme="minorHAnsi" w:eastAsiaTheme="minorHAnsi" w:hAnsiTheme="minorHAnsi" w:cstheme="minorBidi"/>
          <w:b/>
          <w:i/>
          <w:sz w:val="22"/>
          <w:szCs w:val="22"/>
          <w:lang w:eastAsia="en-US"/>
        </w:rPr>
        <w:t xml:space="preserve">rich </w:t>
      </w:r>
      <w:r w:rsidR="001943C2">
        <w:rPr>
          <w:rFonts w:asciiTheme="minorHAnsi" w:eastAsiaTheme="minorHAnsi" w:hAnsiTheme="minorHAnsi" w:cstheme="minorBidi"/>
          <w:b/>
          <w:i/>
          <w:sz w:val="22"/>
          <w:szCs w:val="22"/>
          <w:lang w:eastAsia="en-US"/>
        </w:rPr>
        <w:t xml:space="preserve">             </w:t>
      </w:r>
      <w:r w:rsidR="00A904EC">
        <w:rPr>
          <w:rFonts w:asciiTheme="minorHAnsi" w:eastAsiaTheme="minorHAnsi" w:hAnsiTheme="minorHAnsi" w:cstheme="minorBidi"/>
          <w:b/>
          <w:i/>
          <w:sz w:val="22"/>
          <w:szCs w:val="22"/>
          <w:lang w:eastAsia="en-US"/>
        </w:rPr>
        <w:t xml:space="preserve">      </w:t>
      </w:r>
      <w:r w:rsidR="001943C2">
        <w:rPr>
          <w:rFonts w:asciiTheme="minorHAnsi" w:eastAsiaTheme="minorHAnsi" w:hAnsiTheme="minorHAnsi" w:cstheme="minorBidi"/>
          <w:b/>
          <w:i/>
          <w:sz w:val="22"/>
          <w:szCs w:val="22"/>
          <w:lang w:eastAsia="en-US"/>
        </w:rPr>
        <w:t xml:space="preserve"> </w:t>
      </w:r>
      <w:r w:rsidRPr="007E7B01">
        <w:rPr>
          <w:rFonts w:asciiTheme="minorHAnsi" w:eastAsiaTheme="minorHAnsi" w:hAnsiTheme="minorHAnsi" w:cstheme="minorBidi"/>
          <w:b/>
          <w:i/>
          <w:sz w:val="22"/>
          <w:szCs w:val="22"/>
          <w:lang w:eastAsia="en-US"/>
        </w:rPr>
        <w:t>food groups by district, roof and toilet types</w:t>
      </w:r>
    </w:p>
    <w:p w:rsidR="0049186B" w:rsidRPr="00B8427D" w:rsidRDefault="0049186B" w:rsidP="00F67BF7">
      <w:pPr>
        <w:pStyle w:val="HTMLPreformatted"/>
        <w:shd w:val="clear" w:color="auto" w:fill="FFFFFF"/>
        <w:wordWrap w:val="0"/>
        <w:spacing w:line="225" w:lineRule="atLeast"/>
        <w:jc w:val="both"/>
        <w:rPr>
          <w:rFonts w:asciiTheme="minorHAnsi" w:eastAsiaTheme="minorHAnsi" w:hAnsiTheme="minorHAnsi" w:cstheme="minorBidi"/>
          <w:sz w:val="22"/>
          <w:szCs w:val="22"/>
          <w:lang w:eastAsia="en-US"/>
        </w:rPr>
      </w:pPr>
      <w:r w:rsidRPr="0049186B">
        <w:rPr>
          <w:rFonts w:eastAsiaTheme="minorHAnsi"/>
          <w:noProof/>
          <w:lang w:val="en-US" w:eastAsia="en-US"/>
        </w:rPr>
        <w:drawing>
          <wp:inline distT="0" distB="0" distL="0" distR="0" wp14:anchorId="6A8F06B7" wp14:editId="32E7E50A">
            <wp:extent cx="5215738" cy="4549875"/>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2687" cy="4555937"/>
                    </a:xfrm>
                    <a:prstGeom prst="rect">
                      <a:avLst/>
                    </a:prstGeom>
                    <a:noFill/>
                    <a:ln>
                      <a:noFill/>
                    </a:ln>
                  </pic:spPr>
                </pic:pic>
              </a:graphicData>
            </a:graphic>
          </wp:inline>
        </w:drawing>
      </w:r>
    </w:p>
    <w:p w:rsidR="005A1082" w:rsidRDefault="005A1082" w:rsidP="00F67BF7">
      <w:pPr>
        <w:jc w:val="both"/>
      </w:pPr>
    </w:p>
    <w:p w:rsidR="005A1082" w:rsidRDefault="005A1082" w:rsidP="00F67BF7">
      <w:pPr>
        <w:jc w:val="both"/>
        <w:rPr>
          <w:b/>
        </w:rPr>
      </w:pPr>
      <w:r w:rsidRPr="005A1082">
        <w:rPr>
          <w:b/>
        </w:rPr>
        <w:t>Conclusions</w:t>
      </w:r>
    </w:p>
    <w:p w:rsidR="005A1082" w:rsidRDefault="004B4190" w:rsidP="00F67BF7">
      <w:pPr>
        <w:jc w:val="both"/>
      </w:pPr>
      <w:r w:rsidRPr="004B4190">
        <w:t xml:space="preserve">The three groups analysed (Group-A 24H, Group-B </w:t>
      </w:r>
      <w:r w:rsidR="00A9664D">
        <w:t>seven</w:t>
      </w:r>
      <w:r w:rsidR="001943C2">
        <w:t xml:space="preserve"> d</w:t>
      </w:r>
      <w:r w:rsidRPr="004B4190">
        <w:t xml:space="preserve">ays and F2F </w:t>
      </w:r>
      <w:r w:rsidR="00A9664D">
        <w:t>seven</w:t>
      </w:r>
      <w:r w:rsidR="001943C2">
        <w:t xml:space="preserve"> d</w:t>
      </w:r>
      <w:r w:rsidRPr="004B4190">
        <w:t>ays) d</w:t>
      </w:r>
      <w:r>
        <w:t>iffer in terms of demographic</w:t>
      </w:r>
      <w:r w:rsidR="001943C2">
        <w:t>s. R</w:t>
      </w:r>
      <w:r>
        <w:t xml:space="preserve">espondents in Group-A 24H seem to be better-off than respondents in Group-B </w:t>
      </w:r>
      <w:r w:rsidR="00A9664D">
        <w:t>seven</w:t>
      </w:r>
      <w:r w:rsidR="002563EB">
        <w:t xml:space="preserve"> d</w:t>
      </w:r>
      <w:r>
        <w:t xml:space="preserve">ays and F2F </w:t>
      </w:r>
      <w:r w:rsidR="00A9664D">
        <w:t>seven</w:t>
      </w:r>
      <w:r w:rsidR="002563EB">
        <w:t xml:space="preserve"> d</w:t>
      </w:r>
      <w:r>
        <w:t xml:space="preserve">ays. The differences observed in the respondents’ characteristics could explain the </w:t>
      </w:r>
      <w:r w:rsidR="002563EB">
        <w:t xml:space="preserve">consumption </w:t>
      </w:r>
      <w:r>
        <w:t>frequency of nutrient</w:t>
      </w:r>
      <w:r w:rsidR="002563EB">
        <w:t>-</w:t>
      </w:r>
      <w:r>
        <w:t>rich food groups</w:t>
      </w:r>
      <w:r w:rsidR="002563EB">
        <w:t xml:space="preserve"> for households, disaggregated </w:t>
      </w:r>
      <w:r>
        <w:t>by toilet and roof type differ among the groups.</w:t>
      </w:r>
    </w:p>
    <w:p w:rsidR="005A1082" w:rsidRPr="00F142CF" w:rsidRDefault="004B4190" w:rsidP="00F67BF7">
      <w:pPr>
        <w:jc w:val="both"/>
      </w:pPr>
      <w:r>
        <w:t xml:space="preserve">The </w:t>
      </w:r>
      <w:r w:rsidR="004148DB">
        <w:t>analysis</w:t>
      </w:r>
      <w:r>
        <w:t xml:space="preserve"> conducted </w:t>
      </w:r>
      <w:r w:rsidR="004148DB">
        <w:t xml:space="preserve">also </w:t>
      </w:r>
      <w:r>
        <w:t>shows that</w:t>
      </w:r>
      <w:r w:rsidR="00D93250">
        <w:t>,</w:t>
      </w:r>
      <w:r>
        <w:t xml:space="preserve"> </w:t>
      </w:r>
      <w:r w:rsidR="004148DB">
        <w:t>with a shorter recall period (24 hour)</w:t>
      </w:r>
      <w:r w:rsidR="00D93250">
        <w:t>,</w:t>
      </w:r>
      <w:r w:rsidR="004148DB">
        <w:t xml:space="preserve"> respondents </w:t>
      </w:r>
      <w:r w:rsidR="00D93250">
        <w:t xml:space="preserve">were </w:t>
      </w:r>
      <w:r w:rsidR="004148DB">
        <w:t xml:space="preserve">able to recall better if </w:t>
      </w:r>
      <w:r w:rsidR="00D93250">
        <w:t xml:space="preserve">specific </w:t>
      </w:r>
      <w:r w:rsidR="004148DB">
        <w:t xml:space="preserve">food groups </w:t>
      </w:r>
      <w:r w:rsidR="00D93250">
        <w:t xml:space="preserve">were </w:t>
      </w:r>
      <w:r w:rsidR="004148DB">
        <w:t>not consumed at all (0 days of consumption) or consumed on a daily base (</w:t>
      </w:r>
      <w:r w:rsidR="00A9664D">
        <w:t>seven</w:t>
      </w:r>
      <w:r w:rsidR="004148DB">
        <w:t xml:space="preserve"> days). </w:t>
      </w:r>
    </w:p>
    <w:sectPr w:rsidR="005A1082" w:rsidRPr="00F142CF">
      <w:foot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ibeth BLACK" w:date="2017-12-07T12:37:00Z" w:initials="MB">
    <w:p w:rsidR="007E7B01" w:rsidRDefault="007E7B01">
      <w:pPr>
        <w:pStyle w:val="CommentText"/>
      </w:pPr>
      <w:r>
        <w:rPr>
          <w:rStyle w:val="CommentReference"/>
        </w:rPr>
        <w:annotationRef/>
      </w:r>
      <w:r>
        <w:t xml:space="preserve">For the table, we typically say “drop out” instead of “drop off,” as “drop off” has a more literal meeting (like fall off) in English. </w:t>
      </w:r>
    </w:p>
    <w:p w:rsidR="007E7B01" w:rsidRDefault="007E7B01">
      <w:pPr>
        <w:pStyle w:val="CommentText"/>
      </w:pPr>
    </w:p>
    <w:p w:rsidR="007E7B01" w:rsidRDefault="007E7B01">
      <w:pPr>
        <w:pStyle w:val="CommentText"/>
      </w:pPr>
      <w:r>
        <w:t xml:space="preserve">I.e., Drop out of school; drop out of the survey.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17A" w:rsidRDefault="00A5517A" w:rsidP="00E755FC">
      <w:pPr>
        <w:spacing w:after="0" w:line="240" w:lineRule="auto"/>
      </w:pPr>
      <w:r>
        <w:separator/>
      </w:r>
    </w:p>
  </w:endnote>
  <w:endnote w:type="continuationSeparator" w:id="0">
    <w:p w:rsidR="00A5517A" w:rsidRDefault="00A5517A" w:rsidP="00E7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234232"/>
      <w:docPartObj>
        <w:docPartGallery w:val="Page Numbers (Bottom of Page)"/>
        <w:docPartUnique/>
      </w:docPartObj>
    </w:sdtPr>
    <w:sdtEndPr>
      <w:rPr>
        <w:noProof/>
      </w:rPr>
    </w:sdtEndPr>
    <w:sdtContent>
      <w:p w:rsidR="007E7B01" w:rsidRDefault="007E7B01">
        <w:pPr>
          <w:pStyle w:val="Footer"/>
          <w:jc w:val="center"/>
        </w:pPr>
        <w:r>
          <w:fldChar w:fldCharType="begin"/>
        </w:r>
        <w:r>
          <w:instrText xml:space="preserve"> PAGE   \* MERGEFORMAT </w:instrText>
        </w:r>
        <w:r>
          <w:fldChar w:fldCharType="separate"/>
        </w:r>
        <w:r w:rsidR="00004AA7">
          <w:rPr>
            <w:noProof/>
          </w:rPr>
          <w:t>1</w:t>
        </w:r>
        <w:r>
          <w:rPr>
            <w:noProof/>
          </w:rPr>
          <w:fldChar w:fldCharType="end"/>
        </w:r>
      </w:p>
    </w:sdtContent>
  </w:sdt>
  <w:p w:rsidR="007E7B01" w:rsidRDefault="007E7B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17A" w:rsidRDefault="00A5517A" w:rsidP="00E755FC">
      <w:pPr>
        <w:spacing w:after="0" w:line="240" w:lineRule="auto"/>
      </w:pPr>
      <w:r>
        <w:separator/>
      </w:r>
    </w:p>
  </w:footnote>
  <w:footnote w:type="continuationSeparator" w:id="0">
    <w:p w:rsidR="00A5517A" w:rsidRDefault="00A5517A" w:rsidP="00E755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33F6"/>
    <w:multiLevelType w:val="hybridMultilevel"/>
    <w:tmpl w:val="C794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E4F87"/>
    <w:multiLevelType w:val="hybridMultilevel"/>
    <w:tmpl w:val="666CB5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914E73"/>
    <w:multiLevelType w:val="hybridMultilevel"/>
    <w:tmpl w:val="CFB6F430"/>
    <w:lvl w:ilvl="0" w:tplc="0C0C0001">
      <w:start w:val="1"/>
      <w:numFmt w:val="bullet"/>
      <w:lvlText w:val=""/>
      <w:lvlJc w:val="left"/>
      <w:pPr>
        <w:ind w:left="770" w:hanging="360"/>
      </w:pPr>
      <w:rPr>
        <w:rFonts w:ascii="Symbol" w:hAnsi="Symbol" w:hint="default"/>
      </w:rPr>
    </w:lvl>
    <w:lvl w:ilvl="1" w:tplc="0C0C0003" w:tentative="1">
      <w:start w:val="1"/>
      <w:numFmt w:val="bullet"/>
      <w:lvlText w:val="o"/>
      <w:lvlJc w:val="left"/>
      <w:pPr>
        <w:ind w:left="1490" w:hanging="360"/>
      </w:pPr>
      <w:rPr>
        <w:rFonts w:ascii="Courier New" w:hAnsi="Courier New" w:cs="Courier New" w:hint="default"/>
      </w:rPr>
    </w:lvl>
    <w:lvl w:ilvl="2" w:tplc="0C0C0005" w:tentative="1">
      <w:start w:val="1"/>
      <w:numFmt w:val="bullet"/>
      <w:lvlText w:val=""/>
      <w:lvlJc w:val="left"/>
      <w:pPr>
        <w:ind w:left="2210" w:hanging="360"/>
      </w:pPr>
      <w:rPr>
        <w:rFonts w:ascii="Wingdings" w:hAnsi="Wingdings" w:hint="default"/>
      </w:rPr>
    </w:lvl>
    <w:lvl w:ilvl="3" w:tplc="0C0C0001" w:tentative="1">
      <w:start w:val="1"/>
      <w:numFmt w:val="bullet"/>
      <w:lvlText w:val=""/>
      <w:lvlJc w:val="left"/>
      <w:pPr>
        <w:ind w:left="2930" w:hanging="360"/>
      </w:pPr>
      <w:rPr>
        <w:rFonts w:ascii="Symbol" w:hAnsi="Symbol" w:hint="default"/>
      </w:rPr>
    </w:lvl>
    <w:lvl w:ilvl="4" w:tplc="0C0C0003" w:tentative="1">
      <w:start w:val="1"/>
      <w:numFmt w:val="bullet"/>
      <w:lvlText w:val="o"/>
      <w:lvlJc w:val="left"/>
      <w:pPr>
        <w:ind w:left="3650" w:hanging="360"/>
      </w:pPr>
      <w:rPr>
        <w:rFonts w:ascii="Courier New" w:hAnsi="Courier New" w:cs="Courier New" w:hint="default"/>
      </w:rPr>
    </w:lvl>
    <w:lvl w:ilvl="5" w:tplc="0C0C0005" w:tentative="1">
      <w:start w:val="1"/>
      <w:numFmt w:val="bullet"/>
      <w:lvlText w:val=""/>
      <w:lvlJc w:val="left"/>
      <w:pPr>
        <w:ind w:left="4370" w:hanging="360"/>
      </w:pPr>
      <w:rPr>
        <w:rFonts w:ascii="Wingdings" w:hAnsi="Wingdings" w:hint="default"/>
      </w:rPr>
    </w:lvl>
    <w:lvl w:ilvl="6" w:tplc="0C0C0001" w:tentative="1">
      <w:start w:val="1"/>
      <w:numFmt w:val="bullet"/>
      <w:lvlText w:val=""/>
      <w:lvlJc w:val="left"/>
      <w:pPr>
        <w:ind w:left="5090" w:hanging="360"/>
      </w:pPr>
      <w:rPr>
        <w:rFonts w:ascii="Symbol" w:hAnsi="Symbol" w:hint="default"/>
      </w:rPr>
    </w:lvl>
    <w:lvl w:ilvl="7" w:tplc="0C0C0003" w:tentative="1">
      <w:start w:val="1"/>
      <w:numFmt w:val="bullet"/>
      <w:lvlText w:val="o"/>
      <w:lvlJc w:val="left"/>
      <w:pPr>
        <w:ind w:left="5810" w:hanging="360"/>
      </w:pPr>
      <w:rPr>
        <w:rFonts w:ascii="Courier New" w:hAnsi="Courier New" w:cs="Courier New" w:hint="default"/>
      </w:rPr>
    </w:lvl>
    <w:lvl w:ilvl="8" w:tplc="0C0C0005" w:tentative="1">
      <w:start w:val="1"/>
      <w:numFmt w:val="bullet"/>
      <w:lvlText w:val=""/>
      <w:lvlJc w:val="left"/>
      <w:pPr>
        <w:ind w:left="6530" w:hanging="360"/>
      </w:pPr>
      <w:rPr>
        <w:rFonts w:ascii="Wingdings" w:hAnsi="Wingdings" w:hint="default"/>
      </w:rPr>
    </w:lvl>
  </w:abstractNum>
  <w:abstractNum w:abstractNumId="3" w15:restartNumberingAfterBreak="0">
    <w:nsid w:val="3A39506E"/>
    <w:multiLevelType w:val="hybridMultilevel"/>
    <w:tmpl w:val="FD986E9A"/>
    <w:lvl w:ilvl="0" w:tplc="85A6C0C0">
      <w:start w:val="1"/>
      <w:numFmt w:val="decimal"/>
      <w:lvlText w:val="%1."/>
      <w:lvlJc w:val="left"/>
      <w:pPr>
        <w:ind w:left="720" w:hanging="360"/>
      </w:pPr>
      <w:rPr>
        <w:rFonts w:ascii="Calibri" w:hAnsi="Calibr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673A1A"/>
    <w:multiLevelType w:val="hybridMultilevel"/>
    <w:tmpl w:val="5456D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B90D90"/>
    <w:multiLevelType w:val="hybridMultilevel"/>
    <w:tmpl w:val="1B1091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AC35083"/>
    <w:multiLevelType w:val="hybridMultilevel"/>
    <w:tmpl w:val="40BCD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6"/>
  </w:num>
  <w:num w:numId="6">
    <w:abstractNumId w:val="3"/>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lvia PASSERI">
    <w15:presenceInfo w15:providerId="AD" w15:userId="S-1-5-21-185866794-2674911608-285463921-77254"/>
  </w15:person>
  <w15:person w15:author="Maribeth BLACK">
    <w15:presenceInfo w15:providerId="AD" w15:userId="S-1-5-21-185866794-2674911608-285463921-1009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B7F"/>
    <w:rsid w:val="00004AA7"/>
    <w:rsid w:val="000137F4"/>
    <w:rsid w:val="000507AF"/>
    <w:rsid w:val="00072EA6"/>
    <w:rsid w:val="0007508A"/>
    <w:rsid w:val="000940A9"/>
    <w:rsid w:val="000A5200"/>
    <w:rsid w:val="000F2C74"/>
    <w:rsid w:val="00137EF7"/>
    <w:rsid w:val="001403CA"/>
    <w:rsid w:val="00167B14"/>
    <w:rsid w:val="001943C2"/>
    <w:rsid w:val="001A6C11"/>
    <w:rsid w:val="001B103A"/>
    <w:rsid w:val="001E4F16"/>
    <w:rsid w:val="00201602"/>
    <w:rsid w:val="00203957"/>
    <w:rsid w:val="00205FAC"/>
    <w:rsid w:val="00226657"/>
    <w:rsid w:val="0024131D"/>
    <w:rsid w:val="0024419E"/>
    <w:rsid w:val="00245E1F"/>
    <w:rsid w:val="00251E7A"/>
    <w:rsid w:val="002563EB"/>
    <w:rsid w:val="002646FE"/>
    <w:rsid w:val="00272500"/>
    <w:rsid w:val="00290909"/>
    <w:rsid w:val="002A71E1"/>
    <w:rsid w:val="002C74AF"/>
    <w:rsid w:val="002E2352"/>
    <w:rsid w:val="002E7F10"/>
    <w:rsid w:val="002F6BE6"/>
    <w:rsid w:val="002F709B"/>
    <w:rsid w:val="00303422"/>
    <w:rsid w:val="0033471C"/>
    <w:rsid w:val="00344D66"/>
    <w:rsid w:val="003747F2"/>
    <w:rsid w:val="00382659"/>
    <w:rsid w:val="00384A36"/>
    <w:rsid w:val="003A22D8"/>
    <w:rsid w:val="003A45DA"/>
    <w:rsid w:val="003B72BF"/>
    <w:rsid w:val="003C0C55"/>
    <w:rsid w:val="003E5566"/>
    <w:rsid w:val="003E57BD"/>
    <w:rsid w:val="003F0A38"/>
    <w:rsid w:val="0040312A"/>
    <w:rsid w:val="004148DB"/>
    <w:rsid w:val="00433026"/>
    <w:rsid w:val="004400FA"/>
    <w:rsid w:val="0046344E"/>
    <w:rsid w:val="00473192"/>
    <w:rsid w:val="0049186B"/>
    <w:rsid w:val="004A1B0F"/>
    <w:rsid w:val="004B4190"/>
    <w:rsid w:val="004C6B68"/>
    <w:rsid w:val="004E1D31"/>
    <w:rsid w:val="00500DFE"/>
    <w:rsid w:val="00502F91"/>
    <w:rsid w:val="005073A6"/>
    <w:rsid w:val="005378C3"/>
    <w:rsid w:val="0055522F"/>
    <w:rsid w:val="00562AD4"/>
    <w:rsid w:val="00573D50"/>
    <w:rsid w:val="00583C9D"/>
    <w:rsid w:val="005914AB"/>
    <w:rsid w:val="00597DEC"/>
    <w:rsid w:val="005A1082"/>
    <w:rsid w:val="005A296E"/>
    <w:rsid w:val="005D36D5"/>
    <w:rsid w:val="005E7758"/>
    <w:rsid w:val="006044F2"/>
    <w:rsid w:val="006156AD"/>
    <w:rsid w:val="00620BE0"/>
    <w:rsid w:val="0063009A"/>
    <w:rsid w:val="00634199"/>
    <w:rsid w:val="00637A1C"/>
    <w:rsid w:val="00651223"/>
    <w:rsid w:val="00663F16"/>
    <w:rsid w:val="0066689A"/>
    <w:rsid w:val="00671F1D"/>
    <w:rsid w:val="00676D65"/>
    <w:rsid w:val="00690FE7"/>
    <w:rsid w:val="006A3FBF"/>
    <w:rsid w:val="006B3E88"/>
    <w:rsid w:val="006C3393"/>
    <w:rsid w:val="006D327F"/>
    <w:rsid w:val="006D60B0"/>
    <w:rsid w:val="006F6D55"/>
    <w:rsid w:val="00702135"/>
    <w:rsid w:val="00711E8C"/>
    <w:rsid w:val="0071332C"/>
    <w:rsid w:val="007139A7"/>
    <w:rsid w:val="00726510"/>
    <w:rsid w:val="0076102A"/>
    <w:rsid w:val="00766063"/>
    <w:rsid w:val="00772CB4"/>
    <w:rsid w:val="00776076"/>
    <w:rsid w:val="00782FA7"/>
    <w:rsid w:val="0078711C"/>
    <w:rsid w:val="007A2341"/>
    <w:rsid w:val="007C4184"/>
    <w:rsid w:val="007D19C6"/>
    <w:rsid w:val="007D26C4"/>
    <w:rsid w:val="007D5236"/>
    <w:rsid w:val="007E7B01"/>
    <w:rsid w:val="007F09C6"/>
    <w:rsid w:val="007F766B"/>
    <w:rsid w:val="00800313"/>
    <w:rsid w:val="00817B7F"/>
    <w:rsid w:val="00831D1D"/>
    <w:rsid w:val="00850EA7"/>
    <w:rsid w:val="00854652"/>
    <w:rsid w:val="00865585"/>
    <w:rsid w:val="008754CD"/>
    <w:rsid w:val="00881062"/>
    <w:rsid w:val="00887A9A"/>
    <w:rsid w:val="008A3A26"/>
    <w:rsid w:val="00905311"/>
    <w:rsid w:val="00923404"/>
    <w:rsid w:val="00932EEE"/>
    <w:rsid w:val="00935708"/>
    <w:rsid w:val="00935D68"/>
    <w:rsid w:val="00942D81"/>
    <w:rsid w:val="00950AC7"/>
    <w:rsid w:val="009528EC"/>
    <w:rsid w:val="00985BA8"/>
    <w:rsid w:val="00990693"/>
    <w:rsid w:val="00991DA3"/>
    <w:rsid w:val="00995CE3"/>
    <w:rsid w:val="009A6025"/>
    <w:rsid w:val="009B5C41"/>
    <w:rsid w:val="009C7AC6"/>
    <w:rsid w:val="009F07E9"/>
    <w:rsid w:val="00A21C5E"/>
    <w:rsid w:val="00A23046"/>
    <w:rsid w:val="00A2666F"/>
    <w:rsid w:val="00A33BAA"/>
    <w:rsid w:val="00A402FF"/>
    <w:rsid w:val="00A5517A"/>
    <w:rsid w:val="00A6144C"/>
    <w:rsid w:val="00A62D64"/>
    <w:rsid w:val="00A84C25"/>
    <w:rsid w:val="00A904EC"/>
    <w:rsid w:val="00A95529"/>
    <w:rsid w:val="00A9664D"/>
    <w:rsid w:val="00AA5A4A"/>
    <w:rsid w:val="00AB242B"/>
    <w:rsid w:val="00AC1700"/>
    <w:rsid w:val="00AC3316"/>
    <w:rsid w:val="00AC6B41"/>
    <w:rsid w:val="00AD1201"/>
    <w:rsid w:val="00B131BD"/>
    <w:rsid w:val="00B14287"/>
    <w:rsid w:val="00B21DE2"/>
    <w:rsid w:val="00B231DD"/>
    <w:rsid w:val="00B4627F"/>
    <w:rsid w:val="00B54A3F"/>
    <w:rsid w:val="00B6028C"/>
    <w:rsid w:val="00B62491"/>
    <w:rsid w:val="00B649C8"/>
    <w:rsid w:val="00B720C1"/>
    <w:rsid w:val="00B77A55"/>
    <w:rsid w:val="00B80EC9"/>
    <w:rsid w:val="00B8427D"/>
    <w:rsid w:val="00B9210D"/>
    <w:rsid w:val="00B92780"/>
    <w:rsid w:val="00BA4950"/>
    <w:rsid w:val="00BA6B06"/>
    <w:rsid w:val="00BE19B4"/>
    <w:rsid w:val="00BF3883"/>
    <w:rsid w:val="00C00459"/>
    <w:rsid w:val="00C14CA0"/>
    <w:rsid w:val="00C24813"/>
    <w:rsid w:val="00C340F7"/>
    <w:rsid w:val="00C419FD"/>
    <w:rsid w:val="00C41DF0"/>
    <w:rsid w:val="00C41FC4"/>
    <w:rsid w:val="00C56088"/>
    <w:rsid w:val="00C64CBD"/>
    <w:rsid w:val="00C711C8"/>
    <w:rsid w:val="00CA2312"/>
    <w:rsid w:val="00CB1B23"/>
    <w:rsid w:val="00CD0688"/>
    <w:rsid w:val="00CD2BA4"/>
    <w:rsid w:val="00CF019E"/>
    <w:rsid w:val="00CF4A21"/>
    <w:rsid w:val="00D500D8"/>
    <w:rsid w:val="00D604C1"/>
    <w:rsid w:val="00D67BFE"/>
    <w:rsid w:val="00D717F8"/>
    <w:rsid w:val="00D811FA"/>
    <w:rsid w:val="00D87AB1"/>
    <w:rsid w:val="00D93250"/>
    <w:rsid w:val="00DC5F20"/>
    <w:rsid w:val="00DD458F"/>
    <w:rsid w:val="00DD6130"/>
    <w:rsid w:val="00DE33D9"/>
    <w:rsid w:val="00DF30C7"/>
    <w:rsid w:val="00E21D4C"/>
    <w:rsid w:val="00E325D6"/>
    <w:rsid w:val="00E331BF"/>
    <w:rsid w:val="00E335A8"/>
    <w:rsid w:val="00E35998"/>
    <w:rsid w:val="00E41316"/>
    <w:rsid w:val="00E42E9D"/>
    <w:rsid w:val="00E51679"/>
    <w:rsid w:val="00E56F51"/>
    <w:rsid w:val="00E63CEA"/>
    <w:rsid w:val="00E755FC"/>
    <w:rsid w:val="00E84A5E"/>
    <w:rsid w:val="00EC58B6"/>
    <w:rsid w:val="00EF4061"/>
    <w:rsid w:val="00F142CF"/>
    <w:rsid w:val="00F234DD"/>
    <w:rsid w:val="00F53B57"/>
    <w:rsid w:val="00F67BF7"/>
    <w:rsid w:val="00F75A8F"/>
    <w:rsid w:val="00F7768B"/>
    <w:rsid w:val="00F81604"/>
    <w:rsid w:val="00F94567"/>
    <w:rsid w:val="00FB64D1"/>
    <w:rsid w:val="00FD5D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3771"/>
  <w15:chartTrackingRefBased/>
  <w15:docId w15:val="{2D617EFF-CED5-4306-B403-01E681C0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FE7"/>
    <w:pPr>
      <w:spacing w:line="252" w:lineRule="auto"/>
    </w:pPr>
    <w:rPr>
      <w:rFonts w:ascii="Calibri"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09"/>
    <w:pPr>
      <w:spacing w:line="259" w:lineRule="auto"/>
      <w:ind w:left="720"/>
      <w:contextualSpacing/>
    </w:pPr>
    <w:rPr>
      <w:rFonts w:asciiTheme="minorHAnsi" w:hAnsiTheme="minorHAnsi" w:cstheme="minorBidi"/>
      <w:lang w:eastAsia="en-US"/>
    </w:rPr>
  </w:style>
  <w:style w:type="character" w:styleId="CommentReference">
    <w:name w:val="annotation reference"/>
    <w:basedOn w:val="DefaultParagraphFont"/>
    <w:uiPriority w:val="99"/>
    <w:semiHidden/>
    <w:unhideWhenUsed/>
    <w:rsid w:val="00473192"/>
    <w:rPr>
      <w:sz w:val="16"/>
      <w:szCs w:val="16"/>
    </w:rPr>
  </w:style>
  <w:style w:type="paragraph" w:styleId="CommentText">
    <w:name w:val="annotation text"/>
    <w:basedOn w:val="Normal"/>
    <w:link w:val="CommentTextChar"/>
    <w:uiPriority w:val="99"/>
    <w:semiHidden/>
    <w:unhideWhenUsed/>
    <w:rsid w:val="00473192"/>
    <w:pPr>
      <w:spacing w:line="240" w:lineRule="auto"/>
    </w:pPr>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473192"/>
    <w:rPr>
      <w:sz w:val="20"/>
      <w:szCs w:val="20"/>
    </w:rPr>
  </w:style>
  <w:style w:type="paragraph" w:styleId="CommentSubject">
    <w:name w:val="annotation subject"/>
    <w:basedOn w:val="CommentText"/>
    <w:next w:val="CommentText"/>
    <w:link w:val="CommentSubjectChar"/>
    <w:uiPriority w:val="99"/>
    <w:semiHidden/>
    <w:unhideWhenUsed/>
    <w:rsid w:val="00473192"/>
    <w:rPr>
      <w:b/>
      <w:bCs/>
    </w:rPr>
  </w:style>
  <w:style w:type="character" w:customStyle="1" w:styleId="CommentSubjectChar">
    <w:name w:val="Comment Subject Char"/>
    <w:basedOn w:val="CommentTextChar"/>
    <w:link w:val="CommentSubject"/>
    <w:uiPriority w:val="99"/>
    <w:semiHidden/>
    <w:rsid w:val="00473192"/>
    <w:rPr>
      <w:b/>
      <w:bCs/>
      <w:sz w:val="20"/>
      <w:szCs w:val="20"/>
    </w:rPr>
  </w:style>
  <w:style w:type="paragraph" w:styleId="BalloonText">
    <w:name w:val="Balloon Text"/>
    <w:basedOn w:val="Normal"/>
    <w:link w:val="BalloonTextChar"/>
    <w:uiPriority w:val="99"/>
    <w:semiHidden/>
    <w:unhideWhenUsed/>
    <w:rsid w:val="00473192"/>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473192"/>
    <w:rPr>
      <w:rFonts w:ascii="Segoe UI" w:hAnsi="Segoe UI" w:cs="Segoe UI"/>
      <w:sz w:val="18"/>
      <w:szCs w:val="18"/>
    </w:rPr>
  </w:style>
  <w:style w:type="paragraph" w:styleId="HTMLPreformatted">
    <w:name w:val="HTML Preformatted"/>
    <w:basedOn w:val="Normal"/>
    <w:link w:val="HTMLPreformattedChar"/>
    <w:uiPriority w:val="99"/>
    <w:unhideWhenUsed/>
    <w:rsid w:val="00FD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5D13"/>
    <w:rPr>
      <w:rFonts w:ascii="Courier New" w:eastAsia="Times New Roman" w:hAnsi="Courier New" w:cs="Courier New"/>
      <w:sz w:val="20"/>
      <w:szCs w:val="20"/>
      <w:lang w:eastAsia="en-GB"/>
    </w:rPr>
  </w:style>
  <w:style w:type="table" w:styleId="TableGrid">
    <w:name w:val="Table Grid"/>
    <w:basedOn w:val="TableNormal"/>
    <w:uiPriority w:val="39"/>
    <w:rsid w:val="00B6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4F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E4F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75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5FC"/>
    <w:rPr>
      <w:rFonts w:ascii="Calibri" w:hAnsi="Calibri" w:cs="Times New Roman"/>
      <w:lang w:eastAsia="en-GB"/>
    </w:rPr>
  </w:style>
  <w:style w:type="paragraph" w:styleId="Footer">
    <w:name w:val="footer"/>
    <w:basedOn w:val="Normal"/>
    <w:link w:val="FooterChar"/>
    <w:uiPriority w:val="99"/>
    <w:unhideWhenUsed/>
    <w:rsid w:val="00E75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5FC"/>
    <w:rPr>
      <w:rFonts w:ascii="Calibri" w:hAnsi="Calibri"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6082">
      <w:bodyDiv w:val="1"/>
      <w:marLeft w:val="0"/>
      <w:marRight w:val="0"/>
      <w:marTop w:val="0"/>
      <w:marBottom w:val="0"/>
      <w:divBdr>
        <w:top w:val="none" w:sz="0" w:space="0" w:color="auto"/>
        <w:left w:val="none" w:sz="0" w:space="0" w:color="auto"/>
        <w:bottom w:val="none" w:sz="0" w:space="0" w:color="auto"/>
        <w:right w:val="none" w:sz="0" w:space="0" w:color="auto"/>
      </w:divBdr>
    </w:div>
    <w:div w:id="87702475">
      <w:bodyDiv w:val="1"/>
      <w:marLeft w:val="0"/>
      <w:marRight w:val="0"/>
      <w:marTop w:val="0"/>
      <w:marBottom w:val="0"/>
      <w:divBdr>
        <w:top w:val="none" w:sz="0" w:space="0" w:color="auto"/>
        <w:left w:val="none" w:sz="0" w:space="0" w:color="auto"/>
        <w:bottom w:val="none" w:sz="0" w:space="0" w:color="auto"/>
        <w:right w:val="none" w:sz="0" w:space="0" w:color="auto"/>
      </w:divBdr>
    </w:div>
    <w:div w:id="151140892">
      <w:bodyDiv w:val="1"/>
      <w:marLeft w:val="0"/>
      <w:marRight w:val="0"/>
      <w:marTop w:val="0"/>
      <w:marBottom w:val="0"/>
      <w:divBdr>
        <w:top w:val="none" w:sz="0" w:space="0" w:color="auto"/>
        <w:left w:val="none" w:sz="0" w:space="0" w:color="auto"/>
        <w:bottom w:val="none" w:sz="0" w:space="0" w:color="auto"/>
        <w:right w:val="none" w:sz="0" w:space="0" w:color="auto"/>
      </w:divBdr>
    </w:div>
    <w:div w:id="192890335">
      <w:bodyDiv w:val="1"/>
      <w:marLeft w:val="0"/>
      <w:marRight w:val="0"/>
      <w:marTop w:val="0"/>
      <w:marBottom w:val="0"/>
      <w:divBdr>
        <w:top w:val="none" w:sz="0" w:space="0" w:color="auto"/>
        <w:left w:val="none" w:sz="0" w:space="0" w:color="auto"/>
        <w:bottom w:val="none" w:sz="0" w:space="0" w:color="auto"/>
        <w:right w:val="none" w:sz="0" w:space="0" w:color="auto"/>
      </w:divBdr>
    </w:div>
    <w:div w:id="325716275">
      <w:bodyDiv w:val="1"/>
      <w:marLeft w:val="0"/>
      <w:marRight w:val="0"/>
      <w:marTop w:val="0"/>
      <w:marBottom w:val="0"/>
      <w:divBdr>
        <w:top w:val="none" w:sz="0" w:space="0" w:color="auto"/>
        <w:left w:val="none" w:sz="0" w:space="0" w:color="auto"/>
        <w:bottom w:val="none" w:sz="0" w:space="0" w:color="auto"/>
        <w:right w:val="none" w:sz="0" w:space="0" w:color="auto"/>
      </w:divBdr>
    </w:div>
    <w:div w:id="529418714">
      <w:bodyDiv w:val="1"/>
      <w:marLeft w:val="0"/>
      <w:marRight w:val="0"/>
      <w:marTop w:val="0"/>
      <w:marBottom w:val="0"/>
      <w:divBdr>
        <w:top w:val="none" w:sz="0" w:space="0" w:color="auto"/>
        <w:left w:val="none" w:sz="0" w:space="0" w:color="auto"/>
        <w:bottom w:val="none" w:sz="0" w:space="0" w:color="auto"/>
        <w:right w:val="none" w:sz="0" w:space="0" w:color="auto"/>
      </w:divBdr>
    </w:div>
    <w:div w:id="700396642">
      <w:bodyDiv w:val="1"/>
      <w:marLeft w:val="0"/>
      <w:marRight w:val="0"/>
      <w:marTop w:val="0"/>
      <w:marBottom w:val="0"/>
      <w:divBdr>
        <w:top w:val="none" w:sz="0" w:space="0" w:color="auto"/>
        <w:left w:val="none" w:sz="0" w:space="0" w:color="auto"/>
        <w:bottom w:val="none" w:sz="0" w:space="0" w:color="auto"/>
        <w:right w:val="none" w:sz="0" w:space="0" w:color="auto"/>
      </w:divBdr>
    </w:div>
    <w:div w:id="930087941">
      <w:bodyDiv w:val="1"/>
      <w:marLeft w:val="0"/>
      <w:marRight w:val="0"/>
      <w:marTop w:val="0"/>
      <w:marBottom w:val="0"/>
      <w:divBdr>
        <w:top w:val="none" w:sz="0" w:space="0" w:color="auto"/>
        <w:left w:val="none" w:sz="0" w:space="0" w:color="auto"/>
        <w:bottom w:val="none" w:sz="0" w:space="0" w:color="auto"/>
        <w:right w:val="none" w:sz="0" w:space="0" w:color="auto"/>
      </w:divBdr>
    </w:div>
    <w:div w:id="1609190797">
      <w:bodyDiv w:val="1"/>
      <w:marLeft w:val="0"/>
      <w:marRight w:val="0"/>
      <w:marTop w:val="0"/>
      <w:marBottom w:val="0"/>
      <w:divBdr>
        <w:top w:val="none" w:sz="0" w:space="0" w:color="auto"/>
        <w:left w:val="none" w:sz="0" w:space="0" w:color="auto"/>
        <w:bottom w:val="none" w:sz="0" w:space="0" w:color="auto"/>
        <w:right w:val="none" w:sz="0" w:space="0" w:color="auto"/>
      </w:divBdr>
    </w:div>
    <w:div w:id="1680886084">
      <w:bodyDiv w:val="1"/>
      <w:marLeft w:val="0"/>
      <w:marRight w:val="0"/>
      <w:marTop w:val="0"/>
      <w:marBottom w:val="0"/>
      <w:divBdr>
        <w:top w:val="none" w:sz="0" w:space="0" w:color="auto"/>
        <w:left w:val="none" w:sz="0" w:space="0" w:color="auto"/>
        <w:bottom w:val="none" w:sz="0" w:space="0" w:color="auto"/>
        <w:right w:val="none" w:sz="0" w:space="0" w:color="auto"/>
      </w:divBdr>
    </w:div>
    <w:div w:id="195809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435E8-E1CA-4DB3-9FCE-9B8B4EBD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PASSERI Silvia</dc:creator>
  <cp:keywords/>
  <dc:description/>
  <cp:lastModifiedBy>Silvia PASSERI</cp:lastModifiedBy>
  <cp:revision>2</cp:revision>
  <cp:lastPrinted>2017-12-05T16:43:00Z</cp:lastPrinted>
  <dcterms:created xsi:type="dcterms:W3CDTF">2017-12-08T00:32:00Z</dcterms:created>
  <dcterms:modified xsi:type="dcterms:W3CDTF">2017-12-08T00:32:00Z</dcterms:modified>
</cp:coreProperties>
</file>